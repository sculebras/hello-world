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76" w:rsidRPr="00E16B00" w:rsidRDefault="00BC5B76" w:rsidP="00BC5B76">
      <w:pPr>
        <w:rPr>
          <w:rFonts w:ascii="Calibri" w:eastAsia="Times New Roman" w:hAnsi="Calibri"/>
          <w:sz w:val="28"/>
          <w:szCs w:val="28"/>
          <w:lang w:val="es-ES_tradnl"/>
        </w:rPr>
      </w:pPr>
      <w:r w:rsidRPr="00E16B00">
        <w:rPr>
          <w:rFonts w:ascii="Calibri" w:eastAsia="Times New Roman" w:hAnsi="Calibri"/>
          <w:b/>
          <w:bCs/>
          <w:sz w:val="28"/>
          <w:szCs w:val="28"/>
          <w:lang w:val="es-ES_tradnl"/>
        </w:rPr>
        <w:t>Miércoles 23/08</w:t>
      </w:r>
    </w:p>
    <w:p w:rsidR="00BC5B76" w:rsidRPr="00BC5B76" w:rsidRDefault="00BC5B76" w:rsidP="00BC5B76">
      <w:pPr>
        <w:rPr>
          <w:rFonts w:ascii="Calibri" w:eastAsia="Times New Roman" w:hAnsi="Calibri"/>
          <w:sz w:val="22"/>
          <w:szCs w:val="22"/>
          <w:lang w:val="es-ES_tradnl"/>
        </w:rPr>
      </w:pPr>
      <w:r w:rsidRPr="00BC5B76">
        <w:rPr>
          <w:rFonts w:ascii="Calibri" w:eastAsia="Times New Roman" w:hAnsi="Calibri"/>
          <w:b/>
          <w:bCs/>
          <w:sz w:val="22"/>
          <w:szCs w:val="22"/>
          <w:u w:val="single"/>
          <w:lang w:val="es-ES_tradnl"/>
        </w:rPr>
        <w:t>INTRODUCCION AL NEGOCIO &amp; CONCEPTOS GENERALES</w:t>
      </w:r>
    </w:p>
    <w:p w:rsidR="00BC5B76" w:rsidRDefault="00BC5B76" w:rsidP="00BC5B76">
      <w:pPr>
        <w:rPr>
          <w:rFonts w:ascii="Calibri" w:eastAsia="Times New Roman" w:hAnsi="Calibri"/>
          <w:sz w:val="22"/>
          <w:szCs w:val="22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 </w:t>
      </w:r>
    </w:p>
    <w:p w:rsidR="00E36BD4" w:rsidRPr="00E36BD4" w:rsidRDefault="00E36BD4" w:rsidP="00E36BD4">
      <w:pPr>
        <w:rPr>
          <w:rFonts w:ascii="Calibri" w:eastAsia="Times New Roman" w:hAnsi="Calibri"/>
          <w:sz w:val="22"/>
          <w:szCs w:val="22"/>
          <w:lang w:val="es-ES_tradnl"/>
        </w:rPr>
      </w:pPr>
      <w:r w:rsidRPr="0043461D">
        <w:rPr>
          <w:rFonts w:ascii="Calibri" w:eastAsia="Times New Roman" w:hAnsi="Calibri"/>
          <w:sz w:val="22"/>
          <w:szCs w:val="22"/>
          <w:u w:val="single"/>
          <w:lang w:val="es-ES_tradnl"/>
        </w:rPr>
        <w:t>Contactos Middle Office</w:t>
      </w:r>
      <w:r>
        <w:rPr>
          <w:rFonts w:ascii="Calibri" w:eastAsia="Times New Roman" w:hAnsi="Calibri"/>
          <w:sz w:val="22"/>
          <w:szCs w:val="22"/>
          <w:lang w:val="es-ES_tradnl"/>
        </w:rPr>
        <w:t>:</w:t>
      </w:r>
    </w:p>
    <w:p w:rsidR="00E36BD4" w:rsidRPr="00E36BD4" w:rsidRDefault="00E36BD4" w:rsidP="00E36BD4">
      <w:pPr>
        <w:rPr>
          <w:rFonts w:ascii="Calibri" w:eastAsia="Times New Roman" w:hAnsi="Calibri"/>
          <w:sz w:val="22"/>
          <w:szCs w:val="22"/>
          <w:lang w:val="es-ES_tradnl"/>
        </w:rPr>
      </w:pPr>
      <w:r w:rsidRPr="00E36BD4">
        <w:rPr>
          <w:rFonts w:ascii="Calibri" w:eastAsia="Times New Roman" w:hAnsi="Calibri"/>
          <w:sz w:val="22"/>
          <w:szCs w:val="22"/>
          <w:lang w:val="es-ES_tradnl"/>
        </w:rPr>
        <w:t>federico.g.masperomiguens@jpmchase.com</w:t>
      </w:r>
    </w:p>
    <w:p w:rsidR="00E36BD4" w:rsidRDefault="004A5B78" w:rsidP="00E36BD4">
      <w:pPr>
        <w:rPr>
          <w:rFonts w:ascii="Calibri" w:eastAsia="Times New Roman" w:hAnsi="Calibri"/>
          <w:sz w:val="22"/>
          <w:szCs w:val="22"/>
          <w:lang w:val="es-ES_tradnl"/>
        </w:rPr>
      </w:pPr>
      <w:r>
        <w:fldChar w:fldCharType="begin"/>
      </w:r>
      <w:r w:rsidRPr="004A5B78">
        <w:rPr>
          <w:lang w:val="es-ES_tradnl"/>
          <w:rPrChange w:id="0" w:author="Culebras, Sebastian" w:date="2017-10-02T12:38:00Z">
            <w:rPr/>
          </w:rPrChange>
        </w:rPr>
        <w:instrText xml:space="preserve"> HYPERLINK "mailto:oscarmartin.solimano@jpmchase.com" </w:instrText>
      </w:r>
      <w:r>
        <w:fldChar w:fldCharType="separate"/>
      </w:r>
      <w:r w:rsidR="00E36BD4" w:rsidRPr="00570AF6">
        <w:rPr>
          <w:rStyle w:val="Hyperlink"/>
          <w:rFonts w:ascii="Calibri" w:eastAsia="Times New Roman" w:hAnsi="Calibri"/>
          <w:sz w:val="22"/>
          <w:szCs w:val="22"/>
          <w:lang w:val="es-ES_tradnl"/>
        </w:rPr>
        <w:t>oscarmartin.solimano@jpmchase.com</w:t>
      </w:r>
      <w:r>
        <w:rPr>
          <w:rStyle w:val="Hyperlink"/>
          <w:rFonts w:ascii="Calibri" w:eastAsia="Times New Roman" w:hAnsi="Calibri"/>
          <w:sz w:val="22"/>
          <w:szCs w:val="22"/>
          <w:lang w:val="es-ES_tradnl"/>
        </w:rPr>
        <w:fldChar w:fldCharType="end"/>
      </w:r>
    </w:p>
    <w:p w:rsidR="00E36BD4" w:rsidRDefault="00E36BD4" w:rsidP="00E36BD4">
      <w:pPr>
        <w:rPr>
          <w:rFonts w:ascii="Calibri" w:eastAsia="Times New Roman" w:hAnsi="Calibri"/>
          <w:sz w:val="22"/>
          <w:szCs w:val="22"/>
          <w:lang w:val="es-ES_tradnl"/>
        </w:rPr>
      </w:pPr>
      <w:r>
        <w:rPr>
          <w:rFonts w:ascii="Calibri" w:eastAsia="Times New Roman" w:hAnsi="Calibri"/>
          <w:sz w:val="22"/>
          <w:szCs w:val="22"/>
          <w:lang w:val="es-ES_tradnl"/>
        </w:rPr>
        <w:t>camila.miranda</w:t>
      </w:r>
      <w:r w:rsidRPr="00E36BD4">
        <w:rPr>
          <w:rFonts w:ascii="Calibri" w:eastAsia="Times New Roman" w:hAnsi="Calibri"/>
          <w:sz w:val="22"/>
          <w:szCs w:val="22"/>
          <w:lang w:val="es-ES_tradnl"/>
        </w:rPr>
        <w:t>@jpmchase.com</w:t>
      </w:r>
    </w:p>
    <w:p w:rsidR="00E36BD4" w:rsidRDefault="00E36BD4" w:rsidP="00BC5B76">
      <w:pPr>
        <w:rPr>
          <w:rFonts w:ascii="Calibri" w:eastAsia="Times New Roman" w:hAnsi="Calibri"/>
          <w:sz w:val="22"/>
          <w:szCs w:val="22"/>
          <w:lang w:val="es-ES_tradnl"/>
        </w:rPr>
      </w:pPr>
    </w:p>
    <w:p w:rsidR="00E36BD4" w:rsidRDefault="00E36BD4" w:rsidP="00BC5B76">
      <w:pPr>
        <w:rPr>
          <w:rFonts w:ascii="Calibri" w:eastAsia="Times New Roman" w:hAnsi="Calibri"/>
          <w:sz w:val="22"/>
          <w:szCs w:val="22"/>
          <w:lang w:val="es-ES_tradnl"/>
        </w:rPr>
      </w:pPr>
      <w:r w:rsidRPr="00E36BD4">
        <w:rPr>
          <w:rFonts w:ascii="Calibri" w:eastAsia="Times New Roman" w:hAnsi="Calibri"/>
          <w:sz w:val="22"/>
          <w:szCs w:val="22"/>
          <w:lang w:val="es-ES_tradnl"/>
        </w:rPr>
        <w:t>Steven Khobot: Estuvo haciendo cosas ya de Maxis Takeout</w:t>
      </w:r>
    </w:p>
    <w:p w:rsidR="00A64435" w:rsidRPr="0043461D" w:rsidRDefault="00A64435" w:rsidP="00A64435">
      <w:pPr>
        <w:pStyle w:val="NormalWeb"/>
        <w:rPr>
          <w:rFonts w:ascii="Calibri" w:hAnsi="Calibri"/>
          <w:sz w:val="22"/>
          <w:szCs w:val="22"/>
          <w:lang w:val="es-ES_tradnl"/>
        </w:rPr>
      </w:pPr>
      <w:r w:rsidRPr="0043461D">
        <w:rPr>
          <w:rFonts w:ascii="Calibri" w:hAnsi="Calibri"/>
          <w:sz w:val="22"/>
          <w:szCs w:val="22"/>
          <w:u w:val="single"/>
          <w:lang w:val="es-ES_tradnl"/>
        </w:rPr>
        <w:t>Front Office:</w:t>
      </w:r>
      <w:r w:rsidRPr="0043461D">
        <w:rPr>
          <w:rFonts w:ascii="Calibri" w:hAnsi="Calibri"/>
          <w:sz w:val="22"/>
          <w:szCs w:val="22"/>
          <w:lang w:val="es-ES_tradnl"/>
        </w:rPr>
        <w:t xml:space="preserve"> Ventas</w:t>
      </w:r>
    </w:p>
    <w:p w:rsidR="00A64435" w:rsidRPr="00B92FFA" w:rsidRDefault="00A64435" w:rsidP="00A64435">
      <w:pPr>
        <w:pStyle w:val="NormalWeb"/>
        <w:rPr>
          <w:rFonts w:ascii="Calibri" w:hAnsi="Calibri"/>
          <w:sz w:val="22"/>
          <w:szCs w:val="22"/>
        </w:rPr>
      </w:pPr>
      <w:r w:rsidRPr="0043461D">
        <w:rPr>
          <w:rFonts w:ascii="Calibri" w:hAnsi="Calibri"/>
          <w:sz w:val="22"/>
          <w:szCs w:val="22"/>
          <w:u w:val="single"/>
          <w:lang w:val="es-ES_tradnl"/>
        </w:rPr>
        <w:t>Middle Office:</w:t>
      </w:r>
      <w:r>
        <w:rPr>
          <w:rFonts w:ascii="Calibri" w:hAnsi="Calibri"/>
          <w:sz w:val="22"/>
          <w:szCs w:val="22"/>
          <w:lang w:val="es-ES_tradnl"/>
        </w:rPr>
        <w:t xml:space="preserve"> </w:t>
      </w:r>
      <w:r w:rsidRPr="0043461D">
        <w:rPr>
          <w:rFonts w:ascii="Calibri" w:hAnsi="Calibri"/>
          <w:sz w:val="22"/>
          <w:szCs w:val="22"/>
          <w:lang w:val="es-ES_tradnl"/>
        </w:rPr>
        <w:t>Antiguamente la Middle Office estaba en USA y la reemplazaron por el equipo de Arg.</w:t>
      </w:r>
      <w:r>
        <w:rPr>
          <w:rFonts w:ascii="Calibri" w:hAnsi="Calibri"/>
          <w:sz w:val="22"/>
          <w:szCs w:val="22"/>
          <w:lang w:val="es-ES_tradnl"/>
        </w:rPr>
        <w:t xml:space="preserve"> </w:t>
      </w:r>
      <w:r w:rsidRPr="0043461D">
        <w:rPr>
          <w:rFonts w:ascii="Calibri" w:hAnsi="Calibri"/>
          <w:sz w:val="22"/>
          <w:szCs w:val="22"/>
        </w:rPr>
        <w:t>Hace lo siguiente</w:t>
      </w:r>
      <w:proofErr w:type="gramStart"/>
      <w:r w:rsidRPr="0043461D">
        <w:rPr>
          <w:rFonts w:ascii="Calibri" w:hAnsi="Calibri"/>
          <w:sz w:val="22"/>
          <w:szCs w:val="22"/>
        </w:rPr>
        <w:t>:</w:t>
      </w:r>
      <w:proofErr w:type="gramEnd"/>
      <w:r w:rsidRPr="00B92FFA">
        <w:rPr>
          <w:rFonts w:ascii="Calibri" w:hAnsi="Calibri"/>
          <w:sz w:val="22"/>
          <w:szCs w:val="22"/>
        </w:rPr>
        <w:br/>
        <w:t>1)Daily Bookings</w:t>
      </w:r>
      <w:r w:rsidRPr="00B92FFA">
        <w:rPr>
          <w:rFonts w:ascii="Calibri" w:hAnsi="Calibri"/>
          <w:sz w:val="22"/>
          <w:szCs w:val="22"/>
        </w:rPr>
        <w:br/>
        <w:t>2)Monthly Activities</w:t>
      </w:r>
      <w:r w:rsidRPr="00B92FFA">
        <w:rPr>
          <w:rFonts w:ascii="Calibri" w:hAnsi="Calibri"/>
          <w:sz w:val="22"/>
          <w:szCs w:val="22"/>
        </w:rPr>
        <w:br/>
        <w:t>3)Actividades  On Demand</w:t>
      </w:r>
    </w:p>
    <w:p w:rsidR="00A64435" w:rsidRPr="0043461D" w:rsidRDefault="00A64435" w:rsidP="00BC5B76">
      <w:pPr>
        <w:rPr>
          <w:rFonts w:ascii="Calibri" w:eastAsia="Times New Roman" w:hAnsi="Calibri"/>
          <w:sz w:val="22"/>
          <w:szCs w:val="22"/>
        </w:rPr>
      </w:pPr>
      <w:r w:rsidRPr="0043461D">
        <w:rPr>
          <w:rFonts w:ascii="Calibri" w:eastAsia="Times New Roman" w:hAnsi="Calibri"/>
          <w:b/>
          <w:sz w:val="22"/>
          <w:szCs w:val="22"/>
          <w:u w:val="single"/>
        </w:rPr>
        <w:t>MAXIS:</w:t>
      </w:r>
      <w:r w:rsidRPr="0043461D">
        <w:rPr>
          <w:rFonts w:ascii="Calibri" w:eastAsia="Times New Roman" w:hAnsi="Calibri"/>
          <w:sz w:val="22"/>
          <w:szCs w:val="22"/>
        </w:rPr>
        <w:t xml:space="preserve"> </w:t>
      </w:r>
    </w:p>
    <w:p w:rsidR="00A64435" w:rsidRPr="0043461D" w:rsidRDefault="004D57E2" w:rsidP="0043461D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s-ES_tradnl"/>
        </w:rPr>
      </w:pPr>
      <w:r w:rsidRPr="0043461D">
        <w:rPr>
          <w:rFonts w:ascii="Calibri" w:eastAsia="Times New Roman" w:hAnsi="Calibri"/>
          <w:sz w:val="22"/>
          <w:szCs w:val="22"/>
          <w:lang w:val="es-ES_tradnl"/>
        </w:rPr>
        <w:t>Administración</w:t>
      </w:r>
      <w:r w:rsidR="00A64435" w:rsidRPr="0043461D">
        <w:rPr>
          <w:rFonts w:ascii="Calibri" w:eastAsia="Times New Roman" w:hAnsi="Calibri"/>
          <w:sz w:val="22"/>
          <w:szCs w:val="22"/>
          <w:lang w:val="es-ES_tradnl"/>
        </w:rPr>
        <w:t xml:space="preserve"> de Cuentas. sistema de Negocio.</w:t>
      </w:r>
    </w:p>
    <w:p w:rsidR="00A64435" w:rsidRPr="00A64435" w:rsidRDefault="00A64435" w:rsidP="00BC5B76">
      <w:pPr>
        <w:rPr>
          <w:rFonts w:ascii="Calibri" w:eastAsia="Times New Roman" w:hAnsi="Calibri"/>
          <w:sz w:val="22"/>
          <w:szCs w:val="22"/>
          <w:lang w:val="es-ES_tradnl"/>
        </w:rPr>
      </w:pPr>
    </w:p>
    <w:p w:rsidR="00BC5B76" w:rsidRPr="00BC5B76" w:rsidRDefault="00BC5B76" w:rsidP="00BC5B76">
      <w:pPr>
        <w:rPr>
          <w:rFonts w:ascii="Calibri" w:eastAsia="Times New Roman" w:hAnsi="Calibri"/>
          <w:sz w:val="22"/>
          <w:szCs w:val="22"/>
          <w:lang w:val="es-ES_tradnl"/>
        </w:rPr>
      </w:pPr>
      <w:r w:rsidRPr="00BC5B76">
        <w:rPr>
          <w:rFonts w:ascii="Calibri" w:eastAsia="Times New Roman" w:hAnsi="Calibri"/>
          <w:b/>
          <w:bCs/>
          <w:sz w:val="22"/>
          <w:szCs w:val="22"/>
          <w:u w:val="single"/>
          <w:lang w:val="es-ES_tradnl"/>
        </w:rPr>
        <w:t>OPICS</w:t>
      </w:r>
    </w:p>
    <w:p w:rsidR="00BC5B76" w:rsidRPr="00BC5B76" w:rsidRDefault="00BC5B76" w:rsidP="00BC5B76">
      <w:pPr>
        <w:numPr>
          <w:ilvl w:val="0"/>
          <w:numId w:val="10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Es un sistema contable donde registran todos los movimientos bancarios de una forma manual.</w:t>
      </w:r>
    </w:p>
    <w:p w:rsidR="00BC5B76" w:rsidRPr="0043461D" w:rsidRDefault="00BC5B76" w:rsidP="0043461D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El goal es comprar deudas quebradas en los países de US, UK, CAN &amp; Australia</w:t>
      </w:r>
      <w:r w:rsidR="004842D0">
        <w:rPr>
          <w:rFonts w:ascii="Calibri" w:eastAsia="Times New Roman" w:hAnsi="Calibri"/>
          <w:sz w:val="22"/>
          <w:szCs w:val="22"/>
          <w:lang w:val="es-ES_tradnl"/>
        </w:rPr>
        <w:t xml:space="preserve"> (Ejemplo comparativo: es como comprar las deudas de los deudores que entran al VERAZ)</w:t>
      </w:r>
      <w:r w:rsidRPr="00BC5B76">
        <w:rPr>
          <w:rFonts w:ascii="Calibri" w:eastAsia="Times New Roman" w:hAnsi="Calibri"/>
          <w:sz w:val="22"/>
          <w:szCs w:val="22"/>
          <w:lang w:val="es-ES_tradnl"/>
        </w:rPr>
        <w:t xml:space="preserve">. </w:t>
      </w:r>
      <w:r w:rsidR="004842D0">
        <w:rPr>
          <w:rFonts w:ascii="Calibri" w:eastAsia="Times New Roman" w:hAnsi="Calibri"/>
          <w:sz w:val="22"/>
          <w:szCs w:val="22"/>
          <w:lang w:val="es-ES_tradnl"/>
        </w:rPr>
        <w:t>Se compra</w:t>
      </w:r>
      <w:r w:rsidR="004842D0" w:rsidRPr="004842D0">
        <w:rPr>
          <w:rFonts w:ascii="Calibri" w:eastAsia="Times New Roman" w:hAnsi="Calibri"/>
          <w:sz w:val="22"/>
          <w:szCs w:val="22"/>
          <w:lang w:val="es-ES_tradnl"/>
        </w:rPr>
        <w:t xml:space="preserve"> el derecho de cobrar la deuda. </w:t>
      </w:r>
      <w:r w:rsidRPr="00BC5B76">
        <w:rPr>
          <w:rFonts w:ascii="Calibri" w:eastAsia="Times New Roman" w:hAnsi="Calibri"/>
          <w:sz w:val="22"/>
          <w:szCs w:val="22"/>
          <w:lang w:val="es-ES_tradnl"/>
        </w:rPr>
        <w:t xml:space="preserve">En CAN por ahora no se </w:t>
      </w:r>
      <w:r w:rsidR="00570BBF" w:rsidRPr="00BC5B76">
        <w:rPr>
          <w:rFonts w:ascii="Calibri" w:eastAsia="Times New Roman" w:hAnsi="Calibri"/>
          <w:sz w:val="22"/>
          <w:szCs w:val="22"/>
          <w:lang w:val="es-ES_tradnl"/>
        </w:rPr>
        <w:t>está</w:t>
      </w:r>
      <w:r w:rsidRPr="00BC5B76">
        <w:rPr>
          <w:rFonts w:ascii="Calibri" w:eastAsia="Times New Roman" w:hAnsi="Calibri"/>
          <w:sz w:val="22"/>
          <w:szCs w:val="22"/>
          <w:lang w:val="es-ES_tradnl"/>
        </w:rPr>
        <w:t xml:space="preserve"> haciendo nada.</w:t>
      </w:r>
      <w:r w:rsidR="004842D0">
        <w:rPr>
          <w:rFonts w:ascii="Calibri" w:eastAsia="Times New Roman" w:hAnsi="Calibri"/>
          <w:sz w:val="22"/>
          <w:szCs w:val="22"/>
          <w:lang w:val="es-ES_tradnl"/>
        </w:rPr>
        <w:t xml:space="preserve"> </w:t>
      </w:r>
    </w:p>
    <w:p w:rsidR="00BC5B76" w:rsidRPr="00BC5B76" w:rsidRDefault="00BC5B76" w:rsidP="00BC5B76">
      <w:pPr>
        <w:numPr>
          <w:ilvl w:val="0"/>
          <w:numId w:val="11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Se cargan los totales por banco, por cuenta y por tipo de movimiento.</w:t>
      </w:r>
    </w:p>
    <w:p w:rsidR="00BC5B76" w:rsidRPr="00BC5B76" w:rsidRDefault="00BC5B76" w:rsidP="00BC5B76">
      <w:pPr>
        <w:numPr>
          <w:ilvl w:val="0"/>
          <w:numId w:val="12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En Opics una entidad importante es el Contrato.</w:t>
      </w:r>
    </w:p>
    <w:p w:rsidR="00BC5B76" w:rsidRPr="00BC5B76" w:rsidRDefault="00BC5B76" w:rsidP="00BC5B76">
      <w:pPr>
        <w:rPr>
          <w:rFonts w:ascii="Calibri" w:eastAsia="Times New Roman" w:hAnsi="Calibri"/>
          <w:sz w:val="22"/>
          <w:szCs w:val="22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 </w:t>
      </w:r>
    </w:p>
    <w:p w:rsidR="00BC5B76" w:rsidRPr="00BC5B76" w:rsidRDefault="00BC5B76" w:rsidP="00BC5B76">
      <w:pPr>
        <w:rPr>
          <w:rFonts w:ascii="Calibri" w:eastAsia="Times New Roman" w:hAnsi="Calibri"/>
          <w:sz w:val="22"/>
          <w:szCs w:val="22"/>
          <w:lang w:val="es-ES_tradnl"/>
        </w:rPr>
      </w:pPr>
      <w:r w:rsidRPr="00BC5B76">
        <w:rPr>
          <w:rFonts w:ascii="Calibri" w:eastAsia="Times New Roman" w:hAnsi="Calibri"/>
          <w:b/>
          <w:bCs/>
          <w:sz w:val="22"/>
          <w:szCs w:val="22"/>
          <w:u w:val="single"/>
          <w:lang w:val="es-ES_tradnl"/>
        </w:rPr>
        <w:t>Proceso general</w:t>
      </w:r>
    </w:p>
    <w:p w:rsidR="00BC5B76" w:rsidRPr="00BC5B76" w:rsidRDefault="00BC5B76" w:rsidP="00BC5B76">
      <w:pPr>
        <w:numPr>
          <w:ilvl w:val="0"/>
          <w:numId w:val="13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Todos los días los Trustees (que se agrupan por zonas geog.) depositan el dinero que recolectan de distintos CLAIMS (Deudores).</w:t>
      </w:r>
    </w:p>
    <w:p w:rsidR="00BC5B76" w:rsidRPr="0043461D" w:rsidRDefault="00BC5B76" w:rsidP="0043461D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CLAIM_ID: representa al deudor en el sistema con sus datos.</w:t>
      </w:r>
      <w:r w:rsidR="00A57E2D">
        <w:rPr>
          <w:rFonts w:ascii="Calibri" w:eastAsia="Times New Roman" w:hAnsi="Calibri"/>
          <w:sz w:val="22"/>
          <w:szCs w:val="22"/>
          <w:lang w:val="es-ES_tradnl"/>
        </w:rPr>
        <w:t xml:space="preserve"> </w:t>
      </w:r>
      <w:r w:rsidR="00A57E2D" w:rsidRPr="00A57E2D">
        <w:rPr>
          <w:rFonts w:ascii="Calibri" w:eastAsia="Times New Roman" w:hAnsi="Calibri"/>
          <w:sz w:val="22"/>
          <w:szCs w:val="22"/>
          <w:lang w:val="es-ES_tradnl"/>
        </w:rPr>
        <w:t>La idea es registrar cuánta plata se cobra por Claim Id</w:t>
      </w:r>
      <w:r w:rsidR="00A57E2D">
        <w:rPr>
          <w:rFonts w:ascii="Calibri" w:eastAsia="Times New Roman" w:hAnsi="Calibri"/>
          <w:sz w:val="22"/>
          <w:szCs w:val="22"/>
          <w:lang w:val="es-ES_tradnl"/>
        </w:rPr>
        <w:t>.</w:t>
      </w:r>
    </w:p>
    <w:p w:rsidR="00BC5B76" w:rsidRPr="00BC5B76" w:rsidRDefault="00BC5B76" w:rsidP="00BC5B76">
      <w:pPr>
        <w:numPr>
          <w:ilvl w:val="0"/>
          <w:numId w:val="13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Se chequea básicamente el CLAIM_ID X pago X cantidad de dinero.</w:t>
      </w:r>
    </w:p>
    <w:p w:rsidR="00BC5B76" w:rsidRPr="00BC5B76" w:rsidRDefault="00BC5B76" w:rsidP="00BC5B76">
      <w:pPr>
        <w:numPr>
          <w:ilvl w:val="0"/>
          <w:numId w:val="13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No hay una conexión directa entre Maxis y Opics.</w:t>
      </w:r>
    </w:p>
    <w:p w:rsidR="00BC5B76" w:rsidRPr="00BC5B76" w:rsidRDefault="00BC5B76" w:rsidP="00BC5B76">
      <w:pPr>
        <w:rPr>
          <w:rFonts w:ascii="Calibri" w:eastAsia="Times New Roman" w:hAnsi="Calibri"/>
          <w:sz w:val="22"/>
          <w:szCs w:val="22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 </w:t>
      </w:r>
    </w:p>
    <w:p w:rsidR="00BC5B76" w:rsidRPr="00BC5B76" w:rsidRDefault="00BC5B76" w:rsidP="00BC5B76">
      <w:pPr>
        <w:rPr>
          <w:rFonts w:ascii="Calibri" w:eastAsia="Times New Roman" w:hAnsi="Calibri"/>
          <w:sz w:val="22"/>
          <w:szCs w:val="22"/>
          <w:lang w:val="es-ES_tradnl"/>
        </w:rPr>
      </w:pPr>
      <w:r w:rsidRPr="00BC5B76">
        <w:rPr>
          <w:rFonts w:ascii="Calibri" w:eastAsia="Times New Roman" w:hAnsi="Calibri"/>
          <w:b/>
          <w:bCs/>
          <w:sz w:val="22"/>
          <w:szCs w:val="22"/>
          <w:u w:val="single"/>
          <w:lang w:val="es-ES_tradnl"/>
        </w:rPr>
        <w:t>AKIRA</w:t>
      </w:r>
    </w:p>
    <w:p w:rsidR="00BC5B76" w:rsidRPr="00BC5B76" w:rsidRDefault="00BC5B76" w:rsidP="00BC5B76">
      <w:pPr>
        <w:numPr>
          <w:ilvl w:val="0"/>
          <w:numId w:val="14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Contiene cuentas externas a JPM.</w:t>
      </w:r>
    </w:p>
    <w:p w:rsidR="00BC5B76" w:rsidRPr="00BC5B76" w:rsidRDefault="00BC5B76" w:rsidP="00BC5B76">
      <w:pPr>
        <w:numPr>
          <w:ilvl w:val="0"/>
          <w:numId w:val="15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Se reciben los reportes del MTM40 (Aparece automáticamente en AKIRA) por un lado y luego se hacen chequeos manuales.</w:t>
      </w:r>
    </w:p>
    <w:p w:rsidR="00BC5B76" w:rsidRPr="0043461D" w:rsidRDefault="00BC5B76" w:rsidP="00BC5B76">
      <w:pPr>
        <w:numPr>
          <w:ilvl w:val="0"/>
          <w:numId w:val="15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Siempre se coloca en AKIRA la fecha del día anterior, ya que es la que nos interesa, ver los depósitos del día anterior.</w:t>
      </w:r>
    </w:p>
    <w:p w:rsidR="00A64435" w:rsidRPr="0043461D" w:rsidRDefault="00A64435" w:rsidP="0043461D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s-ES_tradnl"/>
        </w:rPr>
      </w:pPr>
      <w:r w:rsidRPr="0043461D">
        <w:rPr>
          <w:rFonts w:ascii="Calibri" w:eastAsia="Times New Roman" w:hAnsi="Calibri"/>
          <w:sz w:val="22"/>
          <w:szCs w:val="22"/>
          <w:lang w:val="es-ES_tradnl"/>
        </w:rPr>
        <w:t xml:space="preserve">Luego ingresan en AKIRA los </w:t>
      </w:r>
      <w:r w:rsidR="004D57E2" w:rsidRPr="0043461D">
        <w:rPr>
          <w:rFonts w:ascii="Calibri" w:eastAsia="Times New Roman" w:hAnsi="Calibri"/>
          <w:sz w:val="22"/>
          <w:szCs w:val="22"/>
          <w:lang w:val="es-ES_tradnl"/>
        </w:rPr>
        <w:t>depósitos</w:t>
      </w:r>
      <w:r w:rsidRPr="0043461D">
        <w:rPr>
          <w:rFonts w:ascii="Calibri" w:eastAsia="Times New Roman" w:hAnsi="Calibri"/>
          <w:sz w:val="22"/>
          <w:szCs w:val="22"/>
          <w:lang w:val="es-ES_tradnl"/>
        </w:rPr>
        <w:t xml:space="preserve"> de los bancos. Los totales por banco. (con AKIRA abren el </w:t>
      </w:r>
      <w:r w:rsidR="004D57E2" w:rsidRPr="0043461D">
        <w:rPr>
          <w:rFonts w:ascii="Calibri" w:eastAsia="Times New Roman" w:hAnsi="Calibri"/>
          <w:sz w:val="22"/>
          <w:szCs w:val="22"/>
          <w:lang w:val="es-ES_tradnl"/>
        </w:rPr>
        <w:t>día</w:t>
      </w:r>
      <w:r w:rsidRPr="0043461D">
        <w:rPr>
          <w:rFonts w:ascii="Calibri" w:eastAsia="Times New Roman" w:hAnsi="Calibri"/>
          <w:sz w:val="22"/>
          <w:szCs w:val="22"/>
          <w:lang w:val="es-ES_tradnl"/>
        </w:rPr>
        <w:t xml:space="preserve"> - Maxis luego procesa)</w:t>
      </w:r>
    </w:p>
    <w:p w:rsidR="00BC5B76" w:rsidRPr="00BC5B76" w:rsidRDefault="00BC5B76" w:rsidP="00BC5B76">
      <w:pPr>
        <w:numPr>
          <w:ilvl w:val="0"/>
          <w:numId w:val="15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 xml:space="preserve">AKIRA sirve para poner al tanto a los distintos interesados acerca de </w:t>
      </w:r>
      <w:r w:rsidR="00570BBF" w:rsidRPr="00BC5B76">
        <w:rPr>
          <w:rFonts w:ascii="Calibri" w:eastAsia="Times New Roman" w:hAnsi="Calibri"/>
          <w:sz w:val="22"/>
          <w:szCs w:val="22"/>
          <w:lang w:val="es-ES_tradnl"/>
        </w:rPr>
        <w:t>cómo</w:t>
      </w:r>
      <w:r w:rsidRPr="00BC5B76">
        <w:rPr>
          <w:rFonts w:ascii="Calibri" w:eastAsia="Times New Roman" w:hAnsi="Calibri"/>
          <w:sz w:val="22"/>
          <w:szCs w:val="22"/>
          <w:lang w:val="es-ES_tradnl"/>
        </w:rPr>
        <w:t xml:space="preserve"> quedaron los totales en las cuentas.</w:t>
      </w:r>
    </w:p>
    <w:p w:rsidR="00BC5B76" w:rsidRPr="0043461D" w:rsidRDefault="00BC5B76" w:rsidP="00BC5B76">
      <w:pPr>
        <w:numPr>
          <w:ilvl w:val="0"/>
          <w:numId w:val="15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AKIRA no funciona si no tenes la hora de US.</w:t>
      </w:r>
    </w:p>
    <w:p w:rsidR="00631D7B" w:rsidRPr="0043461D" w:rsidRDefault="00631D7B" w:rsidP="0043461D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s-ES_tradnl"/>
        </w:rPr>
      </w:pPr>
      <w:r w:rsidRPr="0043461D">
        <w:rPr>
          <w:rFonts w:ascii="Calibri" w:eastAsia="Times New Roman" w:hAnsi="Calibri"/>
          <w:sz w:val="22"/>
          <w:szCs w:val="22"/>
          <w:lang w:val="es-ES_tradnl"/>
        </w:rPr>
        <w:t xml:space="preserve">Generan un Excel con los </w:t>
      </w:r>
      <w:r w:rsidR="004D57E2" w:rsidRPr="0043461D">
        <w:rPr>
          <w:rFonts w:ascii="Calibri" w:eastAsia="Times New Roman" w:hAnsi="Calibri"/>
          <w:sz w:val="22"/>
          <w:szCs w:val="22"/>
          <w:lang w:val="es-ES_tradnl"/>
        </w:rPr>
        <w:t>siguientes</w:t>
      </w:r>
      <w:r w:rsidRPr="0043461D">
        <w:rPr>
          <w:rFonts w:ascii="Calibri" w:eastAsia="Times New Roman" w:hAnsi="Calibri"/>
          <w:sz w:val="22"/>
          <w:szCs w:val="22"/>
          <w:lang w:val="es-ES_tradnl"/>
        </w:rPr>
        <w:t xml:space="preserve"> datos: </w:t>
      </w:r>
    </w:p>
    <w:p w:rsidR="00631D7B" w:rsidRPr="0043461D" w:rsidRDefault="00631D7B" w:rsidP="0043461D">
      <w:pPr>
        <w:numPr>
          <w:ilvl w:val="1"/>
          <w:numId w:val="15"/>
        </w:numPr>
        <w:textAlignment w:val="center"/>
        <w:rPr>
          <w:rFonts w:ascii="Calibri" w:eastAsia="Times New Roman" w:hAnsi="Calibri"/>
          <w:sz w:val="22"/>
          <w:szCs w:val="22"/>
          <w:lang w:val="es-ES_tradnl"/>
        </w:rPr>
      </w:pPr>
      <w:r w:rsidRPr="0043461D">
        <w:rPr>
          <w:rFonts w:ascii="Calibri" w:eastAsia="Times New Roman" w:hAnsi="Calibri"/>
          <w:sz w:val="22"/>
          <w:szCs w:val="22"/>
          <w:lang w:val="es-ES_tradnl"/>
        </w:rPr>
        <w:t>Fecha</w:t>
      </w:r>
    </w:p>
    <w:p w:rsidR="00631D7B" w:rsidRPr="0043461D" w:rsidRDefault="00631D7B" w:rsidP="0043461D">
      <w:pPr>
        <w:numPr>
          <w:ilvl w:val="1"/>
          <w:numId w:val="15"/>
        </w:numPr>
        <w:textAlignment w:val="center"/>
        <w:rPr>
          <w:rFonts w:ascii="Calibri" w:eastAsia="Times New Roman" w:hAnsi="Calibri"/>
          <w:sz w:val="22"/>
          <w:szCs w:val="22"/>
          <w:lang w:val="es-ES_tradnl"/>
        </w:rPr>
      </w:pPr>
      <w:r w:rsidRPr="0043461D">
        <w:rPr>
          <w:rFonts w:ascii="Calibri" w:eastAsia="Times New Roman" w:hAnsi="Calibri"/>
          <w:sz w:val="22"/>
          <w:szCs w:val="22"/>
          <w:lang w:val="es-ES_tradnl"/>
        </w:rPr>
        <w:t>Nro Cuenta</w:t>
      </w:r>
    </w:p>
    <w:p w:rsidR="00631D7B" w:rsidRPr="0043461D" w:rsidRDefault="00631D7B" w:rsidP="0043461D">
      <w:pPr>
        <w:numPr>
          <w:ilvl w:val="1"/>
          <w:numId w:val="15"/>
        </w:numPr>
        <w:textAlignment w:val="center"/>
        <w:rPr>
          <w:rFonts w:ascii="Calibri" w:eastAsia="Times New Roman" w:hAnsi="Calibri"/>
          <w:sz w:val="22"/>
          <w:szCs w:val="22"/>
          <w:lang w:val="es-ES_tradnl"/>
        </w:rPr>
      </w:pPr>
      <w:r w:rsidRPr="0043461D">
        <w:rPr>
          <w:rFonts w:ascii="Calibri" w:eastAsia="Times New Roman" w:hAnsi="Calibri"/>
          <w:sz w:val="22"/>
          <w:szCs w:val="22"/>
          <w:lang w:val="es-ES_tradnl"/>
        </w:rPr>
        <w:t>Tipo Movimiento</w:t>
      </w:r>
    </w:p>
    <w:p w:rsidR="00631D7B" w:rsidRPr="0043461D" w:rsidRDefault="00631D7B" w:rsidP="0043461D">
      <w:pPr>
        <w:numPr>
          <w:ilvl w:val="1"/>
          <w:numId w:val="15"/>
        </w:numPr>
        <w:textAlignment w:val="center"/>
        <w:rPr>
          <w:rFonts w:ascii="Calibri" w:eastAsia="Times New Roman" w:hAnsi="Calibri"/>
          <w:sz w:val="22"/>
          <w:szCs w:val="22"/>
          <w:lang w:val="es-ES_tradnl"/>
        </w:rPr>
      </w:pPr>
      <w:r w:rsidRPr="0043461D">
        <w:rPr>
          <w:rFonts w:ascii="Calibri" w:eastAsia="Times New Roman" w:hAnsi="Calibri"/>
          <w:sz w:val="22"/>
          <w:szCs w:val="22"/>
          <w:lang w:val="es-ES_tradnl"/>
        </w:rPr>
        <w:t>Monto</w:t>
      </w:r>
    </w:p>
    <w:p w:rsidR="00631D7B" w:rsidRPr="0043461D" w:rsidRDefault="00631D7B" w:rsidP="0043461D">
      <w:pPr>
        <w:numPr>
          <w:ilvl w:val="1"/>
          <w:numId w:val="15"/>
        </w:numPr>
        <w:textAlignment w:val="center"/>
        <w:rPr>
          <w:rFonts w:ascii="Calibri" w:eastAsia="Times New Roman" w:hAnsi="Calibri"/>
          <w:sz w:val="22"/>
          <w:szCs w:val="22"/>
          <w:lang w:val="es-ES_tradnl"/>
        </w:rPr>
      </w:pPr>
      <w:r w:rsidRPr="0043461D">
        <w:rPr>
          <w:rFonts w:ascii="Calibri" w:eastAsia="Times New Roman" w:hAnsi="Calibri"/>
          <w:sz w:val="22"/>
          <w:szCs w:val="22"/>
          <w:lang w:val="es-ES_tradnl"/>
        </w:rPr>
        <w:t xml:space="preserve">Si se </w:t>
      </w:r>
      <w:r w:rsidR="004D57E2" w:rsidRPr="0043461D">
        <w:rPr>
          <w:rFonts w:ascii="Calibri" w:eastAsia="Times New Roman" w:hAnsi="Calibri"/>
          <w:sz w:val="22"/>
          <w:szCs w:val="22"/>
          <w:lang w:val="es-ES_tradnl"/>
        </w:rPr>
        <w:t>envía</w:t>
      </w:r>
      <w:r w:rsidRPr="0043461D">
        <w:rPr>
          <w:rFonts w:ascii="Calibri" w:eastAsia="Times New Roman" w:hAnsi="Calibri"/>
          <w:sz w:val="22"/>
          <w:szCs w:val="22"/>
          <w:lang w:val="es-ES_tradnl"/>
        </w:rPr>
        <w:t xml:space="preserve"> el 002?</w:t>
      </w:r>
    </w:p>
    <w:p w:rsidR="00631D7B" w:rsidRPr="0043461D" w:rsidRDefault="00631D7B" w:rsidP="0043461D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s-ES_tradnl"/>
        </w:rPr>
      </w:pPr>
      <w:r w:rsidRPr="0043461D">
        <w:rPr>
          <w:rFonts w:ascii="Calibri" w:eastAsia="Times New Roman" w:hAnsi="Calibri"/>
          <w:sz w:val="22"/>
          <w:szCs w:val="22"/>
          <w:lang w:val="es-ES_tradnl"/>
        </w:rPr>
        <w:t>Convierte el Excel y lo cargan en OPICS (Totales x banco)</w:t>
      </w:r>
    </w:p>
    <w:p w:rsidR="00631D7B" w:rsidRPr="0043461D" w:rsidRDefault="00631D7B" w:rsidP="0043461D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s-ES_tradnl"/>
        </w:rPr>
      </w:pPr>
      <w:r w:rsidRPr="0043461D">
        <w:rPr>
          <w:rFonts w:ascii="Calibri" w:eastAsia="Times New Roman" w:hAnsi="Calibri"/>
          <w:sz w:val="22"/>
          <w:szCs w:val="22"/>
          <w:lang w:val="es-ES_tradnl"/>
        </w:rPr>
        <w:t>(Siempre va el total x banco x cuenta y por tipo de Movimiento)</w:t>
      </w:r>
    </w:p>
    <w:p w:rsidR="00631D7B" w:rsidRPr="0043461D" w:rsidRDefault="00631D7B" w:rsidP="0043461D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s-ES_tradnl"/>
        </w:rPr>
      </w:pPr>
      <w:r w:rsidRPr="0043461D">
        <w:rPr>
          <w:rFonts w:ascii="Calibri" w:eastAsia="Times New Roman" w:hAnsi="Calibri"/>
          <w:sz w:val="22"/>
          <w:szCs w:val="22"/>
          <w:lang w:val="es-ES_tradnl"/>
        </w:rPr>
        <w:t xml:space="preserve">Akira: su Principal tarea es avisar a un </w:t>
      </w:r>
      <w:r w:rsidR="004D57E2" w:rsidRPr="0043461D">
        <w:rPr>
          <w:rFonts w:ascii="Calibri" w:eastAsia="Times New Roman" w:hAnsi="Calibri"/>
          <w:sz w:val="22"/>
          <w:szCs w:val="22"/>
          <w:lang w:val="es-ES_tradnl"/>
        </w:rPr>
        <w:t>montón</w:t>
      </w:r>
      <w:r w:rsidRPr="0043461D">
        <w:rPr>
          <w:rFonts w:ascii="Calibri" w:eastAsia="Times New Roman" w:hAnsi="Calibri"/>
          <w:sz w:val="22"/>
          <w:szCs w:val="22"/>
          <w:lang w:val="es-ES_tradnl"/>
        </w:rPr>
        <w:t xml:space="preserve"> de gente.</w:t>
      </w:r>
    </w:p>
    <w:p w:rsidR="00BC5B76" w:rsidRPr="00BC5B76" w:rsidRDefault="00BC5B76" w:rsidP="00BC5B76">
      <w:pPr>
        <w:rPr>
          <w:rFonts w:ascii="Calibri" w:eastAsia="Times New Roman" w:hAnsi="Calibri"/>
          <w:sz w:val="22"/>
          <w:szCs w:val="22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 </w:t>
      </w:r>
    </w:p>
    <w:p w:rsidR="00BC5B76" w:rsidRPr="00BC5B76" w:rsidRDefault="00BC5B76" w:rsidP="00BC5B76">
      <w:pPr>
        <w:rPr>
          <w:rFonts w:ascii="Calibri" w:eastAsia="Times New Roman" w:hAnsi="Calibri"/>
          <w:sz w:val="22"/>
          <w:szCs w:val="22"/>
          <w:lang w:val="es-ES_tradnl"/>
        </w:rPr>
      </w:pPr>
      <w:r w:rsidRPr="00BC5B76">
        <w:rPr>
          <w:rFonts w:ascii="Calibri" w:eastAsia="Times New Roman" w:hAnsi="Calibri"/>
          <w:b/>
          <w:bCs/>
          <w:sz w:val="22"/>
          <w:szCs w:val="22"/>
          <w:u w:val="single"/>
          <w:lang w:val="es-ES_tradnl"/>
        </w:rPr>
        <w:t>SERVICER</w:t>
      </w:r>
    </w:p>
    <w:p w:rsidR="00BC5B76" w:rsidRPr="00BC5B76" w:rsidRDefault="00BC5B76" w:rsidP="00BC5B76">
      <w:pPr>
        <w:numPr>
          <w:ilvl w:val="0"/>
          <w:numId w:val="16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Aplica los pagos a los CLAIM_ID.</w:t>
      </w:r>
    </w:p>
    <w:p w:rsidR="00BC5B76" w:rsidRPr="00BC5B76" w:rsidRDefault="00BC5B76" w:rsidP="00BC5B76">
      <w:pPr>
        <w:numPr>
          <w:ilvl w:val="0"/>
          <w:numId w:val="16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Generan archivos en MAXIS y el equipo de OPICS hacen los controles antes de impactar los sistemas y cuentas.</w:t>
      </w:r>
    </w:p>
    <w:p w:rsidR="00BC5B76" w:rsidRPr="00A36246" w:rsidRDefault="00BC5B76" w:rsidP="00BC5B76">
      <w:pPr>
        <w:numPr>
          <w:ilvl w:val="0"/>
          <w:numId w:val="17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Desde AKIRA se le manda un mail a los Servicers con los totales.</w:t>
      </w:r>
    </w:p>
    <w:p w:rsidR="00A57E2D" w:rsidRPr="0043461D" w:rsidRDefault="00A57E2D" w:rsidP="0043461D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s-ES_tradnl"/>
        </w:rPr>
      </w:pPr>
      <w:r w:rsidRPr="0043461D">
        <w:rPr>
          <w:rFonts w:ascii="Calibri" w:eastAsia="Times New Roman" w:hAnsi="Calibri"/>
          <w:sz w:val="22"/>
          <w:szCs w:val="22"/>
          <w:lang w:val="es-ES_tradnl"/>
        </w:rPr>
        <w:t xml:space="preserve">Agarran la bolsa de guita y van desglosando e identificando a que claimId </w:t>
      </w:r>
      <w:r w:rsidR="000C77D7" w:rsidRPr="0043461D">
        <w:rPr>
          <w:rFonts w:ascii="Calibri" w:eastAsia="Times New Roman" w:hAnsi="Calibri"/>
          <w:sz w:val="22"/>
          <w:szCs w:val="22"/>
          <w:lang w:val="es-ES_tradnl"/>
        </w:rPr>
        <w:t>pertenecen (</w:t>
      </w:r>
      <w:proofErr w:type="gramStart"/>
      <w:r w:rsidRPr="0043461D">
        <w:rPr>
          <w:rFonts w:ascii="Calibri" w:eastAsia="Times New Roman" w:hAnsi="Calibri"/>
          <w:sz w:val="22"/>
          <w:szCs w:val="22"/>
          <w:lang w:val="es-ES_tradnl"/>
        </w:rPr>
        <w:t>¿</w:t>
      </w:r>
      <w:proofErr w:type="gramEnd"/>
      <w:r w:rsidRPr="0043461D">
        <w:rPr>
          <w:rFonts w:ascii="Calibri" w:eastAsia="Times New Roman" w:hAnsi="Calibri"/>
          <w:sz w:val="22"/>
          <w:szCs w:val="22"/>
          <w:lang w:val="es-ES_tradnl"/>
        </w:rPr>
        <w:t>).</w:t>
      </w:r>
    </w:p>
    <w:p w:rsidR="009C4056" w:rsidRDefault="009C4056" w:rsidP="00BC5B76">
      <w:pPr>
        <w:rPr>
          <w:rFonts w:ascii="Calibri" w:eastAsia="Times New Roman" w:hAnsi="Calibri"/>
          <w:sz w:val="22"/>
          <w:szCs w:val="22"/>
          <w:lang w:val="es-ES_tradnl"/>
        </w:rPr>
      </w:pPr>
    </w:p>
    <w:p w:rsidR="00A64435" w:rsidRDefault="00A64435" w:rsidP="00BC5B76">
      <w:pPr>
        <w:rPr>
          <w:rFonts w:ascii="Calibri" w:eastAsia="Times New Roman" w:hAnsi="Calibri"/>
          <w:sz w:val="22"/>
          <w:szCs w:val="22"/>
          <w:lang w:val="es-ES_tradnl"/>
        </w:rPr>
      </w:pPr>
    </w:p>
    <w:p w:rsidR="009C4056" w:rsidRPr="00BC5B76" w:rsidRDefault="009C4056" w:rsidP="009C4056">
      <w:pPr>
        <w:rPr>
          <w:rFonts w:ascii="Calibri" w:eastAsia="Times New Roman" w:hAnsi="Calibri"/>
          <w:sz w:val="22"/>
          <w:szCs w:val="22"/>
          <w:lang w:val="es-ES_tradnl"/>
        </w:rPr>
      </w:pPr>
      <w:r w:rsidRPr="009C4056">
        <w:rPr>
          <w:rFonts w:ascii="Calibri" w:eastAsia="Times New Roman" w:hAnsi="Calibri"/>
          <w:b/>
          <w:bCs/>
          <w:sz w:val="22"/>
          <w:szCs w:val="22"/>
          <w:u w:val="single"/>
          <w:lang w:val="es-ES_tradnl"/>
        </w:rPr>
        <w:t>Trustees</w:t>
      </w:r>
    </w:p>
    <w:p w:rsidR="009C4056" w:rsidRPr="0043461D" w:rsidRDefault="00A64435" w:rsidP="0043461D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s-ES_tradnl"/>
        </w:rPr>
      </w:pPr>
      <w:r w:rsidRPr="0043461D">
        <w:rPr>
          <w:rFonts w:ascii="Calibri" w:eastAsia="Times New Roman" w:hAnsi="Calibri"/>
          <w:sz w:val="22"/>
          <w:szCs w:val="22"/>
          <w:lang w:val="es-ES_tradnl"/>
        </w:rPr>
        <w:t>Intermediarios (Cobradores). Depositan la plata que van recolectando</w:t>
      </w:r>
      <w:r w:rsidR="009C4056" w:rsidRPr="0043461D">
        <w:rPr>
          <w:rFonts w:ascii="Calibri" w:eastAsia="Times New Roman" w:hAnsi="Calibri"/>
          <w:sz w:val="22"/>
          <w:szCs w:val="22"/>
          <w:lang w:val="es-ES_tradnl"/>
        </w:rPr>
        <w:t>.</w:t>
      </w:r>
    </w:p>
    <w:p w:rsidR="009C4056" w:rsidRDefault="009C4056" w:rsidP="00BC5B76">
      <w:pPr>
        <w:rPr>
          <w:rFonts w:ascii="Calibri" w:eastAsia="Times New Roman" w:hAnsi="Calibri"/>
          <w:sz w:val="22"/>
          <w:szCs w:val="22"/>
          <w:lang w:val="es-ES_tradnl"/>
        </w:rPr>
      </w:pPr>
    </w:p>
    <w:p w:rsidR="009C4056" w:rsidRPr="00BC5B76" w:rsidRDefault="00A64435" w:rsidP="009C4056">
      <w:pPr>
        <w:rPr>
          <w:rFonts w:ascii="Calibri" w:eastAsia="Times New Roman" w:hAnsi="Calibri"/>
          <w:sz w:val="22"/>
          <w:szCs w:val="22"/>
          <w:lang w:val="es-ES_tradnl"/>
        </w:rPr>
      </w:pPr>
      <w:r w:rsidRPr="00A64435">
        <w:rPr>
          <w:rFonts w:ascii="Calibri" w:eastAsia="Times New Roman" w:hAnsi="Calibri"/>
          <w:b/>
          <w:bCs/>
          <w:sz w:val="22"/>
          <w:szCs w:val="22"/>
          <w:u w:val="single"/>
          <w:lang w:val="es-ES_tradnl"/>
        </w:rPr>
        <w:t>Sellers</w:t>
      </w:r>
    </w:p>
    <w:p w:rsidR="009C4056" w:rsidRPr="0043461D" w:rsidRDefault="00A64435" w:rsidP="0043461D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s-ES_tradnl"/>
        </w:rPr>
      </w:pPr>
      <w:r w:rsidRPr="00A64435">
        <w:rPr>
          <w:rFonts w:ascii="Calibri" w:eastAsia="Times New Roman" w:hAnsi="Calibri"/>
          <w:sz w:val="22"/>
          <w:szCs w:val="22"/>
          <w:lang w:val="es-ES_tradnl"/>
        </w:rPr>
        <w:t>Bancos que venden las deudas (HSBC, Rio, etc)</w:t>
      </w:r>
      <w:r w:rsidR="009C4056" w:rsidRPr="00BC5B76">
        <w:rPr>
          <w:rFonts w:ascii="Calibri" w:eastAsia="Times New Roman" w:hAnsi="Calibri"/>
          <w:sz w:val="22"/>
          <w:szCs w:val="22"/>
          <w:lang w:val="es-ES_tradnl"/>
        </w:rPr>
        <w:t>.</w:t>
      </w:r>
    </w:p>
    <w:p w:rsidR="00A64435" w:rsidRPr="00A64435" w:rsidRDefault="00A64435" w:rsidP="00A64435">
      <w:pPr>
        <w:rPr>
          <w:rFonts w:ascii="Calibri" w:eastAsia="Times New Roman" w:hAnsi="Calibri"/>
          <w:sz w:val="22"/>
          <w:szCs w:val="22"/>
          <w:lang w:val="es-ES_tradnl"/>
        </w:rPr>
      </w:pPr>
      <w:r w:rsidRPr="0043461D">
        <w:rPr>
          <w:rFonts w:ascii="Calibri" w:eastAsia="Times New Roman" w:hAnsi="Calibri"/>
          <w:b/>
          <w:sz w:val="22"/>
          <w:szCs w:val="22"/>
          <w:u w:val="single"/>
          <w:lang w:val="es-ES_tradnl"/>
        </w:rPr>
        <w:t>Contract:</w:t>
      </w:r>
      <w:r w:rsidRPr="00A64435">
        <w:rPr>
          <w:rFonts w:ascii="Calibri" w:eastAsia="Times New Roman" w:hAnsi="Calibri"/>
          <w:sz w:val="22"/>
          <w:szCs w:val="22"/>
          <w:lang w:val="es-ES_tradnl"/>
        </w:rPr>
        <w:t xml:space="preserve"> Deuda que se compra al banco:</w:t>
      </w:r>
    </w:p>
    <w:p w:rsidR="00A64435" w:rsidRPr="0043461D" w:rsidRDefault="00A64435" w:rsidP="0043461D">
      <w:pPr>
        <w:pStyle w:val="ListParagraph"/>
        <w:numPr>
          <w:ilvl w:val="0"/>
          <w:numId w:val="26"/>
        </w:numPr>
        <w:rPr>
          <w:rFonts w:ascii="Calibri" w:eastAsia="Times New Roman" w:hAnsi="Calibri"/>
          <w:sz w:val="22"/>
          <w:szCs w:val="22"/>
          <w:lang w:val="es-ES_tradnl"/>
        </w:rPr>
      </w:pPr>
      <w:r w:rsidRPr="0043461D">
        <w:rPr>
          <w:rFonts w:ascii="Calibri" w:eastAsia="Times New Roman" w:hAnsi="Calibri"/>
          <w:b/>
          <w:sz w:val="22"/>
          <w:szCs w:val="22"/>
          <w:lang w:val="es-ES_tradnl"/>
        </w:rPr>
        <w:t>MaxFoxDealNumber:</w:t>
      </w:r>
      <w:r w:rsidRPr="0043461D">
        <w:rPr>
          <w:rFonts w:ascii="Calibri" w:eastAsia="Times New Roman" w:hAnsi="Calibri"/>
          <w:sz w:val="22"/>
          <w:szCs w:val="22"/>
          <w:lang w:val="es-ES_tradnl"/>
        </w:rPr>
        <w:t xml:space="preserve"> Se compra de a poco. Parece q</w:t>
      </w:r>
      <w:r w:rsidRPr="00A64435">
        <w:rPr>
          <w:rFonts w:ascii="Calibri" w:eastAsia="Times New Roman" w:hAnsi="Calibri"/>
          <w:sz w:val="22"/>
          <w:szCs w:val="22"/>
          <w:lang w:val="es-ES_tradnl"/>
        </w:rPr>
        <w:t>ue contiene un conjunto de cla</w:t>
      </w:r>
      <w:r>
        <w:rPr>
          <w:rFonts w:ascii="Calibri" w:eastAsia="Times New Roman" w:hAnsi="Calibri"/>
          <w:sz w:val="22"/>
          <w:szCs w:val="22"/>
          <w:lang w:val="es-ES_tradnl"/>
        </w:rPr>
        <w:t>i</w:t>
      </w:r>
      <w:r w:rsidRPr="00A64435">
        <w:rPr>
          <w:rFonts w:ascii="Calibri" w:eastAsia="Times New Roman" w:hAnsi="Calibri"/>
          <w:sz w:val="22"/>
          <w:szCs w:val="22"/>
          <w:lang w:val="es-ES_tradnl"/>
        </w:rPr>
        <w:t>m</w:t>
      </w:r>
      <w:r w:rsidRPr="0043461D">
        <w:rPr>
          <w:rFonts w:ascii="Calibri" w:eastAsia="Times New Roman" w:hAnsi="Calibri"/>
          <w:sz w:val="22"/>
          <w:szCs w:val="22"/>
          <w:lang w:val="es-ES_tradnl"/>
        </w:rPr>
        <w:t>s (deudor por deudor)</w:t>
      </w:r>
    </w:p>
    <w:p w:rsidR="00A64435" w:rsidRDefault="00A64435" w:rsidP="00BC5B76">
      <w:pPr>
        <w:rPr>
          <w:rFonts w:ascii="Calibri" w:eastAsia="Times New Roman" w:hAnsi="Calibri"/>
          <w:sz w:val="22"/>
          <w:szCs w:val="22"/>
          <w:lang w:val="es-ES_tradnl"/>
        </w:rPr>
      </w:pPr>
    </w:p>
    <w:p w:rsidR="00631D7B" w:rsidRDefault="00631D7B" w:rsidP="00BC5B76">
      <w:pPr>
        <w:rPr>
          <w:rFonts w:ascii="Calibri" w:eastAsia="Times New Roman" w:hAnsi="Calibri"/>
          <w:sz w:val="22"/>
          <w:szCs w:val="22"/>
          <w:lang w:val="es-ES_tradnl"/>
        </w:rPr>
      </w:pPr>
      <w:r w:rsidRPr="0043461D">
        <w:rPr>
          <w:rFonts w:ascii="Calibri" w:eastAsia="Times New Roman" w:hAnsi="Calibri"/>
          <w:b/>
          <w:sz w:val="22"/>
          <w:szCs w:val="22"/>
          <w:u w:val="single"/>
          <w:lang w:val="es-ES_tradnl"/>
        </w:rPr>
        <w:t>Deal Administration:</w:t>
      </w:r>
      <w:r w:rsidRPr="00631D7B">
        <w:rPr>
          <w:rFonts w:ascii="Calibri" w:eastAsia="Times New Roman" w:hAnsi="Calibri"/>
          <w:sz w:val="22"/>
          <w:szCs w:val="22"/>
          <w:lang w:val="es-ES_tradnl"/>
        </w:rPr>
        <w:t xml:space="preserve"> Contacto con los Trustees</w:t>
      </w:r>
    </w:p>
    <w:p w:rsidR="00631D7B" w:rsidRPr="00BC5B76" w:rsidRDefault="00631D7B" w:rsidP="00BC5B76">
      <w:pPr>
        <w:rPr>
          <w:rFonts w:ascii="Calibri" w:eastAsia="Times New Roman" w:hAnsi="Calibri"/>
          <w:sz w:val="22"/>
          <w:szCs w:val="22"/>
          <w:lang w:val="es-ES_tradnl"/>
        </w:rPr>
      </w:pPr>
    </w:p>
    <w:p w:rsidR="00BC5B76" w:rsidRPr="00BC5B76" w:rsidRDefault="00BC5B76" w:rsidP="00BC5B76">
      <w:pPr>
        <w:rPr>
          <w:rFonts w:ascii="Calibri" w:eastAsia="Times New Roman" w:hAnsi="Calibri"/>
          <w:sz w:val="22"/>
          <w:szCs w:val="22"/>
          <w:lang w:val="es-ES_tradnl"/>
        </w:rPr>
      </w:pPr>
      <w:r w:rsidRPr="00BC5B76">
        <w:rPr>
          <w:rFonts w:ascii="Calibri" w:eastAsia="Times New Roman" w:hAnsi="Calibri"/>
          <w:b/>
          <w:bCs/>
          <w:sz w:val="22"/>
          <w:szCs w:val="22"/>
          <w:u w:val="single"/>
          <w:lang w:val="es-ES_tradnl"/>
        </w:rPr>
        <w:t>Sectores</w:t>
      </w:r>
      <w:r w:rsidRPr="00BC5B76">
        <w:rPr>
          <w:rFonts w:ascii="Calibri" w:eastAsia="Times New Roman" w:hAnsi="Calibri"/>
          <w:sz w:val="22"/>
          <w:szCs w:val="22"/>
          <w:lang w:val="es-ES_tradnl"/>
        </w:rPr>
        <w:t>:</w:t>
      </w:r>
    </w:p>
    <w:p w:rsidR="00BC5B76" w:rsidRPr="00BC5B76" w:rsidRDefault="00BC5B76" w:rsidP="00BC5B76">
      <w:pPr>
        <w:numPr>
          <w:ilvl w:val="0"/>
          <w:numId w:val="18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FO: participan en la compra/venta</w:t>
      </w:r>
    </w:p>
    <w:p w:rsidR="00BC5B76" w:rsidRPr="00BC5B76" w:rsidRDefault="00BC5B76" w:rsidP="00BC5B76">
      <w:pPr>
        <w:numPr>
          <w:ilvl w:val="0"/>
          <w:numId w:val="18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MO: parte administrativa y de controles</w:t>
      </w:r>
    </w:p>
    <w:p w:rsidR="00BC5B76" w:rsidRPr="00BC5B76" w:rsidRDefault="00BC5B76" w:rsidP="00BC5B76">
      <w:pPr>
        <w:numPr>
          <w:ilvl w:val="0"/>
          <w:numId w:val="18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Deal Administration: se encargan de los contactos con el trustee.</w:t>
      </w:r>
    </w:p>
    <w:p w:rsidR="00BC5B76" w:rsidRDefault="00BC5B76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A64435" w:rsidRDefault="00631D7B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43461D">
        <w:rPr>
          <w:rFonts w:ascii="Calibri" w:hAnsi="Calibri"/>
          <w:b/>
          <w:sz w:val="22"/>
          <w:szCs w:val="22"/>
          <w:u w:val="single"/>
          <w:lang w:val="es-ES_tradnl"/>
        </w:rPr>
        <w:t>Remit:</w:t>
      </w:r>
      <w:r w:rsidRPr="0043461D">
        <w:rPr>
          <w:rFonts w:ascii="Calibri" w:hAnsi="Calibri"/>
          <w:sz w:val="22"/>
          <w:szCs w:val="22"/>
          <w:lang w:val="es-ES_tradnl"/>
        </w:rPr>
        <w:t xml:space="preserve"> es lo que el deudor va pagando por mes. (Load Process in Maxis)</w:t>
      </w:r>
    </w:p>
    <w:p w:rsidR="00B92FFA" w:rsidRDefault="00B92FF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B92FFA" w:rsidRPr="0043461D" w:rsidRDefault="00B92FF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43461D">
        <w:rPr>
          <w:rFonts w:ascii="Calibri" w:hAnsi="Calibri"/>
          <w:b/>
          <w:sz w:val="22"/>
          <w:szCs w:val="22"/>
          <w:u w:val="single"/>
          <w:lang w:val="es-ES_tradnl"/>
        </w:rPr>
        <w:t>Fee:</w:t>
      </w:r>
      <w:r w:rsidRPr="00B92FFA">
        <w:rPr>
          <w:rFonts w:ascii="Calibri" w:hAnsi="Calibri"/>
          <w:sz w:val="22"/>
          <w:szCs w:val="22"/>
          <w:lang w:val="es-ES_tradnl"/>
        </w:rPr>
        <w:t xml:space="preserve"> lo que nos cobran los bancos por tener las cuentas. O las previsiones que tienen MO de las cosas q tienen q pagar y no mandar a ganancias a final de mes.</w:t>
      </w:r>
    </w:p>
    <w:p w:rsidR="00631D7B" w:rsidRDefault="00631D7B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631D7B" w:rsidRPr="0043461D" w:rsidRDefault="00631D7B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43461D">
        <w:rPr>
          <w:rFonts w:ascii="Calibri" w:hAnsi="Calibri"/>
          <w:b/>
          <w:sz w:val="22"/>
          <w:szCs w:val="22"/>
          <w:u w:val="single"/>
          <w:lang w:val="es-ES_tradnl"/>
        </w:rPr>
        <w:t>Def. Rev Account:</w:t>
      </w:r>
      <w:r w:rsidRPr="0043461D">
        <w:rPr>
          <w:rFonts w:ascii="Calibri" w:hAnsi="Calibri"/>
          <w:sz w:val="22"/>
          <w:szCs w:val="22"/>
          <w:lang w:val="es-ES_tradnl"/>
        </w:rPr>
        <w:t xml:space="preserve"> Bolsa de guita que no se sabe de </w:t>
      </w:r>
      <w:r w:rsidR="004D57E2" w:rsidRPr="0043461D">
        <w:rPr>
          <w:rFonts w:ascii="Calibri" w:hAnsi="Calibri"/>
          <w:sz w:val="22"/>
          <w:szCs w:val="22"/>
          <w:lang w:val="es-ES_tradnl"/>
        </w:rPr>
        <w:t>quién</w:t>
      </w:r>
      <w:r w:rsidRPr="0043461D">
        <w:rPr>
          <w:rFonts w:ascii="Calibri" w:hAnsi="Calibri"/>
          <w:sz w:val="22"/>
          <w:szCs w:val="22"/>
          <w:lang w:val="es-ES_tradnl"/>
        </w:rPr>
        <w:t xml:space="preserve"> es</w:t>
      </w:r>
      <w:r>
        <w:rPr>
          <w:rFonts w:ascii="Calibri" w:hAnsi="Calibri"/>
          <w:sz w:val="22"/>
          <w:szCs w:val="22"/>
          <w:lang w:val="es-ES_tradnl"/>
        </w:rPr>
        <w:t>.</w:t>
      </w:r>
    </w:p>
    <w:p w:rsidR="00631D7B" w:rsidRDefault="00631D7B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631D7B" w:rsidRDefault="00631D7B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43461D">
        <w:rPr>
          <w:rFonts w:ascii="Calibri" w:hAnsi="Calibri"/>
          <w:b/>
          <w:sz w:val="22"/>
          <w:szCs w:val="22"/>
          <w:u w:val="single"/>
          <w:lang w:val="es-ES_tradnl"/>
        </w:rPr>
        <w:t>Failed Receivables Account:</w:t>
      </w:r>
      <w:r w:rsidRPr="00631D7B">
        <w:rPr>
          <w:rFonts w:ascii="Calibri" w:hAnsi="Calibri"/>
          <w:sz w:val="22"/>
          <w:szCs w:val="22"/>
          <w:lang w:val="es-ES_tradnl"/>
        </w:rPr>
        <w:t xml:space="preserve"> Identifica las cuentas que fallaron en pagar el mes.</w:t>
      </w:r>
    </w:p>
    <w:p w:rsidR="00631D7B" w:rsidRDefault="00631D7B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631D7B" w:rsidRDefault="00631D7B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43461D">
        <w:rPr>
          <w:rFonts w:ascii="Calibri" w:hAnsi="Calibri"/>
          <w:b/>
          <w:sz w:val="22"/>
          <w:szCs w:val="22"/>
          <w:u w:val="single"/>
          <w:lang w:val="es-ES_tradnl"/>
        </w:rPr>
        <w:t>Mombai Team:</w:t>
      </w:r>
      <w:r w:rsidRPr="00631D7B">
        <w:rPr>
          <w:rFonts w:ascii="Calibri" w:hAnsi="Calibri"/>
          <w:sz w:val="22"/>
          <w:szCs w:val="22"/>
          <w:lang w:val="es-ES_tradnl"/>
        </w:rPr>
        <w:t xml:space="preserve"> </w:t>
      </w:r>
      <w:r>
        <w:rPr>
          <w:rFonts w:ascii="Calibri" w:hAnsi="Calibri"/>
          <w:sz w:val="22"/>
          <w:szCs w:val="22"/>
          <w:lang w:val="es-ES_tradnl"/>
        </w:rPr>
        <w:t xml:space="preserve">Equipo en india. </w:t>
      </w:r>
      <w:r w:rsidRPr="00631D7B">
        <w:rPr>
          <w:rFonts w:ascii="Calibri" w:hAnsi="Calibri"/>
          <w:sz w:val="22"/>
          <w:szCs w:val="22"/>
          <w:lang w:val="es-ES_tradnl"/>
        </w:rPr>
        <w:t>Identifica a que cuenta pertenece el Remit (Todo esto se llama Lockbox Process)</w:t>
      </w:r>
    </w:p>
    <w:p w:rsidR="00631D7B" w:rsidRDefault="00631D7B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631D7B" w:rsidRPr="0043461D" w:rsidRDefault="00631D7B" w:rsidP="000005F7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  <w:u w:val="single"/>
          <w:lang w:val="es-ES_tradnl"/>
        </w:rPr>
      </w:pPr>
      <w:r w:rsidRPr="0043461D">
        <w:rPr>
          <w:rFonts w:ascii="Calibri" w:hAnsi="Calibri"/>
          <w:b/>
          <w:sz w:val="22"/>
          <w:szCs w:val="22"/>
          <w:u w:val="single"/>
          <w:lang w:val="es-ES_tradnl"/>
        </w:rPr>
        <w:t>Tablas:</w:t>
      </w:r>
    </w:p>
    <w:p w:rsidR="00631D7B" w:rsidRPr="0043461D" w:rsidRDefault="00631D7B" w:rsidP="00631D7B">
      <w:pPr>
        <w:pStyle w:val="NormalWeb"/>
        <w:numPr>
          <w:ilvl w:val="0"/>
          <w:numId w:val="26"/>
        </w:numPr>
        <w:rPr>
          <w:rFonts w:ascii="Calibri" w:hAnsi="Calibri"/>
          <w:sz w:val="22"/>
          <w:szCs w:val="22"/>
          <w:lang w:val="es-ES_tradnl"/>
        </w:rPr>
      </w:pPr>
      <w:r w:rsidRPr="0043461D">
        <w:rPr>
          <w:rFonts w:ascii="Calibri" w:hAnsi="Calibri"/>
          <w:sz w:val="22"/>
          <w:szCs w:val="22"/>
          <w:lang w:val="es-ES_tradnl"/>
        </w:rPr>
        <w:t>Sellers: Bancos que venden las deudas (HSBC, Rio, etc)</w:t>
      </w:r>
    </w:p>
    <w:p w:rsidR="00631D7B" w:rsidRPr="00631D7B" w:rsidRDefault="00631D7B" w:rsidP="00631D7B">
      <w:pPr>
        <w:pStyle w:val="NormalWeb"/>
        <w:numPr>
          <w:ilvl w:val="0"/>
          <w:numId w:val="26"/>
        </w:numPr>
        <w:rPr>
          <w:rFonts w:ascii="Calibri" w:hAnsi="Calibri"/>
          <w:sz w:val="22"/>
          <w:szCs w:val="22"/>
        </w:rPr>
      </w:pPr>
      <w:r w:rsidRPr="00631D7B">
        <w:rPr>
          <w:rFonts w:ascii="Calibri" w:hAnsi="Calibri"/>
          <w:sz w:val="22"/>
          <w:szCs w:val="22"/>
        </w:rPr>
        <w:t>Acct_pos: Contratos</w:t>
      </w:r>
    </w:p>
    <w:p w:rsidR="00631D7B" w:rsidRPr="00631D7B" w:rsidRDefault="00631D7B" w:rsidP="00631D7B">
      <w:pPr>
        <w:pStyle w:val="NormalWeb"/>
        <w:numPr>
          <w:ilvl w:val="0"/>
          <w:numId w:val="26"/>
        </w:numPr>
        <w:rPr>
          <w:rFonts w:ascii="Calibri" w:hAnsi="Calibri"/>
          <w:sz w:val="22"/>
          <w:szCs w:val="22"/>
        </w:rPr>
      </w:pPr>
      <w:r w:rsidRPr="00631D7B">
        <w:rPr>
          <w:rFonts w:ascii="Calibri" w:hAnsi="Calibri"/>
          <w:sz w:val="22"/>
          <w:szCs w:val="22"/>
        </w:rPr>
        <w:t>Deal: Personas deudores</w:t>
      </w:r>
    </w:p>
    <w:p w:rsidR="00631D7B" w:rsidRDefault="00631D7B" w:rsidP="0043461D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631D7B">
        <w:rPr>
          <w:rFonts w:ascii="Calibri" w:hAnsi="Calibri"/>
          <w:sz w:val="22"/>
          <w:szCs w:val="22"/>
        </w:rPr>
        <w:t>Claim: Account Number</w:t>
      </w:r>
    </w:p>
    <w:p w:rsidR="00631D7B" w:rsidRDefault="00631D7B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31D7B" w:rsidRPr="0043461D" w:rsidRDefault="00631D7B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43461D">
        <w:rPr>
          <w:rFonts w:ascii="Calibri" w:hAnsi="Calibri"/>
          <w:sz w:val="22"/>
          <w:szCs w:val="22"/>
          <w:lang w:val="es-ES_tradnl"/>
        </w:rPr>
        <w:t>De la bolsa (bucket) hay montos que se pueden identificar a claimId, otros que no y van a otros buckets: Cuentas a devolver.</w:t>
      </w:r>
    </w:p>
    <w:p w:rsidR="00631D7B" w:rsidRDefault="00631D7B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631D7B" w:rsidRPr="0043461D" w:rsidRDefault="00631D7B" w:rsidP="000005F7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  <w:u w:val="single"/>
          <w:lang w:val="es-ES_tradnl"/>
        </w:rPr>
      </w:pPr>
      <w:r w:rsidRPr="0043461D">
        <w:rPr>
          <w:rFonts w:ascii="Calibri" w:hAnsi="Calibri"/>
          <w:b/>
          <w:sz w:val="22"/>
          <w:szCs w:val="22"/>
          <w:u w:val="single"/>
          <w:lang w:val="es-ES_tradnl"/>
        </w:rPr>
        <w:t>Workflow básico:</w:t>
      </w:r>
    </w:p>
    <w:p w:rsidR="00631D7B" w:rsidRDefault="00631D7B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631D7B">
        <w:rPr>
          <w:rFonts w:ascii="Calibri" w:hAnsi="Calibri"/>
          <w:sz w:val="22"/>
          <w:szCs w:val="22"/>
          <w:lang w:val="es-ES_tradnl"/>
        </w:rPr>
        <w:t>AKIRA-&gt;Maxi-&gt;SubLedger</w:t>
      </w:r>
    </w:p>
    <w:p w:rsidR="00631D7B" w:rsidRDefault="00631D7B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631D7B" w:rsidRDefault="00631D7B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43461D">
        <w:rPr>
          <w:rFonts w:ascii="Calibri" w:hAnsi="Calibri"/>
          <w:b/>
          <w:sz w:val="22"/>
          <w:szCs w:val="22"/>
          <w:lang w:val="es-ES_tradnl"/>
        </w:rPr>
        <w:t>GL (General Ledger):</w:t>
      </w:r>
      <w:r w:rsidRPr="00631D7B">
        <w:rPr>
          <w:rFonts w:ascii="Calibri" w:hAnsi="Calibri"/>
          <w:sz w:val="22"/>
          <w:szCs w:val="22"/>
          <w:lang w:val="es-ES_tradnl"/>
        </w:rPr>
        <w:t xml:space="preserve"> Es el que tiene los valores posta.</w:t>
      </w:r>
    </w:p>
    <w:p w:rsidR="00631D7B" w:rsidRDefault="00631D7B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631D7B">
        <w:rPr>
          <w:rFonts w:ascii="Calibri" w:hAnsi="Calibri"/>
          <w:sz w:val="22"/>
          <w:szCs w:val="22"/>
          <w:lang w:val="es-ES_tradnl"/>
        </w:rPr>
        <w:t>OPICS y Takeout van a tener que matchear.</w:t>
      </w:r>
    </w:p>
    <w:p w:rsidR="00631D7B" w:rsidRDefault="00631D7B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631D7B" w:rsidRDefault="00631D7B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631D7B" w:rsidRPr="00631D7B" w:rsidRDefault="00631D7B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996DEA" w:rsidRPr="00E16B00" w:rsidRDefault="00996DEA" w:rsidP="000005F7">
      <w:pPr>
        <w:pStyle w:val="NormalWeb"/>
        <w:spacing w:before="0" w:beforeAutospacing="0" w:after="0" w:afterAutospacing="0"/>
        <w:rPr>
          <w:rFonts w:ascii="Calibri" w:hAnsi="Calibri"/>
          <w:b/>
          <w:sz w:val="28"/>
          <w:szCs w:val="28"/>
          <w:u w:val="single"/>
          <w:lang w:val="es-ES_tradnl"/>
        </w:rPr>
      </w:pPr>
      <w:r w:rsidRPr="00E16B00">
        <w:rPr>
          <w:rFonts w:ascii="Calibri" w:hAnsi="Calibri"/>
          <w:b/>
          <w:sz w:val="28"/>
          <w:szCs w:val="28"/>
          <w:u w:val="single"/>
          <w:lang w:val="es-ES_tradnl"/>
        </w:rPr>
        <w:t>Jueves 31/08/2017</w:t>
      </w:r>
    </w:p>
    <w:p w:rsidR="00996DEA" w:rsidRDefault="00996DE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E36BD4" w:rsidRDefault="00E36BD4" w:rsidP="000005F7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  <w:u w:val="single"/>
          <w:lang w:val="es-ES_tradnl"/>
        </w:rPr>
      </w:pPr>
      <w:r>
        <w:rPr>
          <w:rFonts w:ascii="Calibri" w:hAnsi="Calibri"/>
          <w:b/>
          <w:sz w:val="22"/>
          <w:szCs w:val="22"/>
          <w:u w:val="single"/>
          <w:lang w:val="es-ES_tradnl"/>
        </w:rPr>
        <w:t>Procesos Diarios:</w:t>
      </w:r>
    </w:p>
    <w:p w:rsidR="00996DEA" w:rsidRPr="005E7290" w:rsidRDefault="00996DE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570BBF">
        <w:rPr>
          <w:rFonts w:ascii="Calibri" w:hAnsi="Calibri"/>
          <w:b/>
          <w:sz w:val="22"/>
          <w:szCs w:val="22"/>
          <w:u w:val="single"/>
          <w:lang w:val="es-ES_tradnl"/>
        </w:rPr>
        <w:t>Morning Number</w:t>
      </w:r>
      <w:r w:rsidRPr="0043461D">
        <w:rPr>
          <w:rFonts w:ascii="Calibri" w:hAnsi="Calibri"/>
          <w:b/>
          <w:sz w:val="22"/>
          <w:szCs w:val="22"/>
          <w:u w:val="single"/>
          <w:lang w:val="es-ES_tradnl"/>
        </w:rPr>
        <w:t>s</w:t>
      </w:r>
      <w:r w:rsidRPr="00497DC7">
        <w:rPr>
          <w:rFonts w:ascii="Calibri" w:hAnsi="Calibri"/>
          <w:sz w:val="22"/>
          <w:szCs w:val="22"/>
          <w:u w:val="single"/>
          <w:lang w:val="es-ES_tradnl"/>
        </w:rPr>
        <w:t>:</w:t>
      </w:r>
      <w:r w:rsidR="005E7290">
        <w:rPr>
          <w:rFonts w:ascii="Calibri" w:hAnsi="Calibri"/>
          <w:sz w:val="22"/>
          <w:szCs w:val="22"/>
          <w:u w:val="single"/>
          <w:lang w:val="es-ES_tradnl"/>
        </w:rPr>
        <w:t xml:space="preserve"> </w:t>
      </w:r>
      <w:r w:rsidR="005E7290">
        <w:rPr>
          <w:rFonts w:ascii="Calibri" w:hAnsi="Calibri"/>
          <w:sz w:val="22"/>
          <w:szCs w:val="22"/>
          <w:lang w:val="es-ES_tradnl"/>
        </w:rPr>
        <w:t>Proceso diario que le demora 20 minutos generalmente (si hay algún caso raro puede demorar más</w:t>
      </w:r>
      <w:r w:rsidR="00395F03">
        <w:rPr>
          <w:rFonts w:ascii="Calibri" w:hAnsi="Calibri"/>
          <w:sz w:val="22"/>
          <w:szCs w:val="22"/>
          <w:lang w:val="es-ES_tradnl"/>
        </w:rPr>
        <w:t>: 1 hora</w:t>
      </w:r>
      <w:r w:rsidR="005E7290">
        <w:rPr>
          <w:rFonts w:ascii="Calibri" w:hAnsi="Calibri"/>
          <w:sz w:val="22"/>
          <w:szCs w:val="22"/>
          <w:lang w:val="es-ES_tradnl"/>
        </w:rPr>
        <w:t>).</w:t>
      </w:r>
      <w:r w:rsidR="00E36BD4">
        <w:rPr>
          <w:rFonts w:ascii="Calibri" w:hAnsi="Calibri"/>
          <w:sz w:val="22"/>
          <w:szCs w:val="22"/>
          <w:lang w:val="es-ES_tradnl"/>
        </w:rPr>
        <w:t xml:space="preserve"> </w:t>
      </w:r>
      <w:r w:rsidR="00E36BD4" w:rsidRPr="00E36BD4">
        <w:rPr>
          <w:rFonts w:ascii="Calibri" w:hAnsi="Calibri"/>
          <w:sz w:val="22"/>
          <w:szCs w:val="22"/>
          <w:lang w:val="es-ES_tradnl"/>
        </w:rPr>
        <w:t>Cargan en sistema lo q paso ayer en los bancos a las 8am (ARG).</w:t>
      </w:r>
    </w:p>
    <w:p w:rsidR="00996DEA" w:rsidRDefault="00996DE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E36BD4" w:rsidRDefault="00E36BD4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996DEA" w:rsidRDefault="00996DE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570BBF">
        <w:rPr>
          <w:rFonts w:ascii="Calibri" w:hAnsi="Calibri"/>
          <w:b/>
          <w:sz w:val="22"/>
          <w:szCs w:val="22"/>
          <w:lang w:val="es-ES_tradnl"/>
        </w:rPr>
        <w:t>Branch</w:t>
      </w:r>
      <w:r>
        <w:rPr>
          <w:rFonts w:ascii="Calibri" w:hAnsi="Calibri"/>
          <w:sz w:val="22"/>
          <w:szCs w:val="22"/>
          <w:lang w:val="es-ES_tradnl"/>
        </w:rPr>
        <w:t xml:space="preserve"> = </w:t>
      </w:r>
      <w:r w:rsidR="00570BBF">
        <w:rPr>
          <w:rFonts w:ascii="Calibri" w:hAnsi="Calibri"/>
          <w:sz w:val="22"/>
          <w:szCs w:val="22"/>
          <w:lang w:val="es-ES_tradnl"/>
        </w:rPr>
        <w:t>Región</w:t>
      </w:r>
      <w:r>
        <w:rPr>
          <w:rFonts w:ascii="Calibri" w:hAnsi="Calibri"/>
          <w:sz w:val="22"/>
          <w:szCs w:val="22"/>
          <w:lang w:val="es-ES_tradnl"/>
        </w:rPr>
        <w:t xml:space="preserve"> (Aunque hay </w:t>
      </w:r>
      <w:r w:rsidR="00570BBF">
        <w:rPr>
          <w:rFonts w:ascii="Calibri" w:hAnsi="Calibri"/>
          <w:sz w:val="22"/>
          <w:szCs w:val="22"/>
          <w:lang w:val="es-ES_tradnl"/>
        </w:rPr>
        <w:t>más</w:t>
      </w:r>
      <w:r>
        <w:rPr>
          <w:rFonts w:ascii="Calibri" w:hAnsi="Calibri"/>
          <w:sz w:val="22"/>
          <w:szCs w:val="22"/>
          <w:lang w:val="es-ES_tradnl"/>
        </w:rPr>
        <w:t xml:space="preserve"> cantidad de branches de Akira/OPICS que de cantidad de regiones en Maxis)</w:t>
      </w:r>
    </w:p>
    <w:p w:rsidR="00254CBE" w:rsidRDefault="00254CBE" w:rsidP="0076536A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US: USA</w:t>
      </w:r>
    </w:p>
    <w:p w:rsidR="00254CBE" w:rsidRDefault="00254CBE" w:rsidP="0076536A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70</w:t>
      </w:r>
    </w:p>
    <w:p w:rsidR="00254CBE" w:rsidRDefault="00254CBE" w:rsidP="0076536A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71</w:t>
      </w:r>
    </w:p>
    <w:p w:rsidR="00254CBE" w:rsidRDefault="00254CBE" w:rsidP="0076536A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72</w:t>
      </w:r>
    </w:p>
    <w:p w:rsidR="00254CBE" w:rsidRDefault="00254CBE" w:rsidP="0076536A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IL:</w:t>
      </w:r>
      <w:r w:rsidR="00A825ED">
        <w:rPr>
          <w:rFonts w:ascii="Calibri" w:hAnsi="Calibri"/>
          <w:sz w:val="22"/>
          <w:szCs w:val="22"/>
          <w:lang w:val="es-ES_tradnl"/>
        </w:rPr>
        <w:t xml:space="preserve"> </w:t>
      </w:r>
      <w:r w:rsidR="003F11B8">
        <w:rPr>
          <w:rFonts w:ascii="Calibri" w:hAnsi="Calibri"/>
          <w:sz w:val="22"/>
          <w:szCs w:val="22"/>
          <w:lang w:val="es-ES_tradnl"/>
        </w:rPr>
        <w:t>JPM1917</w:t>
      </w:r>
    </w:p>
    <w:p w:rsidR="00254CBE" w:rsidRDefault="00254CBE" w:rsidP="0076536A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CA: Canada</w:t>
      </w:r>
    </w:p>
    <w:p w:rsidR="00254CBE" w:rsidRDefault="00254CBE" w:rsidP="0076536A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AP:</w:t>
      </w:r>
      <w:r w:rsidR="00A825ED">
        <w:rPr>
          <w:rFonts w:ascii="Calibri" w:hAnsi="Calibri"/>
          <w:sz w:val="22"/>
          <w:szCs w:val="22"/>
          <w:lang w:val="es-ES_tradnl"/>
        </w:rPr>
        <w:t xml:space="preserve"> ?</w:t>
      </w:r>
    </w:p>
    <w:p w:rsidR="00996DEA" w:rsidRDefault="00996DE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3A25AA" w:rsidRDefault="00996DE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Lo primero que hacen es </w:t>
      </w:r>
      <w:r w:rsidR="003A25AA">
        <w:rPr>
          <w:rFonts w:ascii="Calibri" w:hAnsi="Calibri"/>
          <w:sz w:val="22"/>
          <w:szCs w:val="22"/>
          <w:lang w:val="es-ES_tradnl"/>
        </w:rPr>
        <w:t xml:space="preserve">asegurarse de tener los resúmenes bancarios del </w:t>
      </w:r>
      <w:r w:rsidR="00A0296E">
        <w:rPr>
          <w:rFonts w:ascii="Calibri" w:hAnsi="Calibri"/>
          <w:sz w:val="22"/>
          <w:szCs w:val="22"/>
          <w:lang w:val="es-ES_tradnl"/>
        </w:rPr>
        <w:t>día</w:t>
      </w:r>
      <w:r w:rsidR="003A25AA">
        <w:rPr>
          <w:rFonts w:ascii="Calibri" w:hAnsi="Calibri"/>
          <w:sz w:val="22"/>
          <w:szCs w:val="22"/>
          <w:lang w:val="es-ES_tradnl"/>
        </w:rPr>
        <w:t xml:space="preserve"> anterior:</w:t>
      </w:r>
    </w:p>
    <w:p w:rsidR="003A25AA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-Algunos se los envían por mail</w:t>
      </w:r>
    </w:p>
    <w:p w:rsidR="00BC5B76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-Otros: </w:t>
      </w:r>
      <w:r w:rsidR="00996DEA">
        <w:rPr>
          <w:rFonts w:ascii="Calibri" w:hAnsi="Calibri"/>
          <w:sz w:val="22"/>
          <w:szCs w:val="22"/>
          <w:lang w:val="es-ES_tradnl"/>
        </w:rPr>
        <w:t>entrar a JPMorgan Acces</w:t>
      </w:r>
      <w:r w:rsidR="00570BBF">
        <w:rPr>
          <w:rFonts w:ascii="Calibri" w:hAnsi="Calibri"/>
          <w:sz w:val="22"/>
          <w:szCs w:val="22"/>
          <w:lang w:val="es-ES_tradnl"/>
        </w:rPr>
        <w:t>s</w:t>
      </w:r>
      <w:r w:rsidR="00996DEA">
        <w:rPr>
          <w:rFonts w:ascii="Calibri" w:hAnsi="Calibri"/>
          <w:sz w:val="22"/>
          <w:szCs w:val="22"/>
          <w:lang w:val="es-ES_tradnl"/>
        </w:rPr>
        <w:t xml:space="preserve"> que </w:t>
      </w:r>
      <w:r w:rsidR="00570BBF">
        <w:rPr>
          <w:rFonts w:ascii="Calibri" w:hAnsi="Calibri"/>
          <w:sz w:val="22"/>
          <w:szCs w:val="22"/>
          <w:lang w:val="es-ES_tradnl"/>
        </w:rPr>
        <w:t>sería</w:t>
      </w:r>
      <w:r w:rsidR="00996DEA">
        <w:rPr>
          <w:rFonts w:ascii="Calibri" w:hAnsi="Calibri"/>
          <w:sz w:val="22"/>
          <w:szCs w:val="22"/>
          <w:lang w:val="es-ES_tradnl"/>
        </w:rPr>
        <w:t xml:space="preserve"> como un homebanking y de </w:t>
      </w:r>
      <w:r w:rsidR="00570BBF">
        <w:rPr>
          <w:rFonts w:ascii="Calibri" w:hAnsi="Calibri"/>
          <w:sz w:val="22"/>
          <w:szCs w:val="22"/>
          <w:lang w:val="es-ES_tradnl"/>
        </w:rPr>
        <w:t>acá</w:t>
      </w:r>
      <w:r w:rsidR="00996DEA">
        <w:rPr>
          <w:rFonts w:ascii="Calibri" w:hAnsi="Calibri"/>
          <w:sz w:val="22"/>
          <w:szCs w:val="22"/>
          <w:lang w:val="es-ES_tradnl"/>
        </w:rPr>
        <w:t xml:space="preserve"> bajan los extractos del </w:t>
      </w:r>
      <w:r w:rsidR="00570BBF">
        <w:rPr>
          <w:rFonts w:ascii="Calibri" w:hAnsi="Calibri"/>
          <w:sz w:val="22"/>
          <w:szCs w:val="22"/>
          <w:lang w:val="es-ES_tradnl"/>
        </w:rPr>
        <w:t>día</w:t>
      </w:r>
      <w:r w:rsidR="00996DEA">
        <w:rPr>
          <w:rFonts w:ascii="Calibri" w:hAnsi="Calibri"/>
          <w:sz w:val="22"/>
          <w:szCs w:val="22"/>
          <w:lang w:val="es-ES_tradnl"/>
        </w:rPr>
        <w:t xml:space="preserve"> anterior</w:t>
      </w:r>
      <w:r w:rsidR="00BC5B76">
        <w:rPr>
          <w:rFonts w:ascii="Calibri" w:hAnsi="Calibri"/>
          <w:sz w:val="22"/>
          <w:szCs w:val="22"/>
          <w:lang w:val="es-ES_tradnl"/>
        </w:rPr>
        <w:t>, de los siguientes bancos:</w:t>
      </w:r>
    </w:p>
    <w:p w:rsidR="00BC5B76" w:rsidRPr="00BC5B76" w:rsidRDefault="00BC5B76" w:rsidP="00BC5B76">
      <w:pPr>
        <w:numPr>
          <w:ilvl w:val="0"/>
          <w:numId w:val="7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CITI</w:t>
      </w:r>
    </w:p>
    <w:p w:rsidR="00BC5B76" w:rsidRPr="00BC5B76" w:rsidRDefault="00BC5B76" w:rsidP="00BC5B76">
      <w:pPr>
        <w:numPr>
          <w:ilvl w:val="0"/>
          <w:numId w:val="8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SCOTIA</w:t>
      </w:r>
    </w:p>
    <w:p w:rsidR="00BC5B76" w:rsidRPr="00BC5B76" w:rsidRDefault="00BC5B76" w:rsidP="00BC5B76">
      <w:pPr>
        <w:numPr>
          <w:ilvl w:val="0"/>
          <w:numId w:val="9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ANZ</w:t>
      </w:r>
    </w:p>
    <w:p w:rsidR="00996DEA" w:rsidRPr="00570BBF" w:rsidRDefault="00BC5B76" w:rsidP="00570BBF">
      <w:pPr>
        <w:rPr>
          <w:rFonts w:ascii="Calibri" w:eastAsia="Times New Roman" w:hAnsi="Calibri"/>
          <w:sz w:val="22"/>
          <w:szCs w:val="22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Cotejo extractos contra las cuentas en AKIRA, se cargan débitos y créditos totales.</w:t>
      </w:r>
    </w:p>
    <w:p w:rsidR="003A25AA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-</w:t>
      </w:r>
      <w:r w:rsidRPr="003A25AA">
        <w:rPr>
          <w:rFonts w:ascii="Calibri" w:hAnsi="Calibri"/>
          <w:sz w:val="22"/>
          <w:szCs w:val="22"/>
          <w:lang w:val="es-ES_tradnl"/>
        </w:rPr>
        <w:t xml:space="preserve"> </w:t>
      </w:r>
      <w:r>
        <w:rPr>
          <w:rFonts w:ascii="Calibri" w:hAnsi="Calibri"/>
          <w:sz w:val="22"/>
          <w:szCs w:val="22"/>
          <w:lang w:val="es-ES_tradnl"/>
        </w:rPr>
        <w:t xml:space="preserve">MT940: reporte que ya viene cargado automáticamente en AKIRA (Hay que averiguar de </w:t>
      </w:r>
      <w:r w:rsidR="00570BBF">
        <w:rPr>
          <w:rFonts w:ascii="Calibri" w:hAnsi="Calibri"/>
          <w:sz w:val="22"/>
          <w:szCs w:val="22"/>
          <w:lang w:val="es-ES_tradnl"/>
        </w:rPr>
        <w:t>dónde</w:t>
      </w:r>
      <w:r>
        <w:rPr>
          <w:rFonts w:ascii="Calibri" w:hAnsi="Calibri"/>
          <w:sz w:val="22"/>
          <w:szCs w:val="22"/>
          <w:lang w:val="es-ES_tradnl"/>
        </w:rPr>
        <w:t xml:space="preserve"> sale esto)</w:t>
      </w:r>
    </w:p>
    <w:p w:rsidR="003A25AA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996DEA" w:rsidRPr="006968C9" w:rsidRDefault="00996DEA" w:rsidP="000005F7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  <w:u w:val="single"/>
          <w:lang w:val="es-ES_tradnl"/>
        </w:rPr>
      </w:pPr>
      <w:r w:rsidRPr="006968C9">
        <w:rPr>
          <w:rFonts w:ascii="Calibri" w:hAnsi="Calibri"/>
          <w:b/>
          <w:sz w:val="22"/>
          <w:szCs w:val="22"/>
          <w:u w:val="single"/>
          <w:lang w:val="es-ES_tradnl"/>
        </w:rPr>
        <w:t>Luego usan AKIRA</w:t>
      </w:r>
    </w:p>
    <w:p w:rsidR="00996DEA" w:rsidRDefault="00996DE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-Max Rec reports – FO Summary Report: Muestra las distintas cuentas.</w:t>
      </w:r>
      <w:r w:rsidR="005E7290">
        <w:rPr>
          <w:rFonts w:ascii="Calibri" w:hAnsi="Calibri"/>
          <w:sz w:val="22"/>
          <w:szCs w:val="22"/>
          <w:lang w:val="es-ES_tradnl"/>
        </w:rPr>
        <w:t xml:space="preserve"> (</w:t>
      </w:r>
      <w:r w:rsidR="00570BBF">
        <w:rPr>
          <w:rFonts w:ascii="Calibri" w:hAnsi="Calibri"/>
          <w:sz w:val="22"/>
          <w:szCs w:val="22"/>
          <w:lang w:val="es-ES_tradnl"/>
        </w:rPr>
        <w:t>Desde</w:t>
      </w:r>
      <w:r w:rsidR="005E7290">
        <w:rPr>
          <w:rFonts w:ascii="Calibri" w:hAnsi="Calibri"/>
          <w:sz w:val="22"/>
          <w:szCs w:val="22"/>
          <w:lang w:val="es-ES_tradnl"/>
        </w:rPr>
        <w:t xml:space="preserve"> </w:t>
      </w:r>
      <w:r w:rsidR="00570BBF">
        <w:rPr>
          <w:rFonts w:ascii="Calibri" w:hAnsi="Calibri"/>
          <w:sz w:val="22"/>
          <w:szCs w:val="22"/>
          <w:lang w:val="es-ES_tradnl"/>
        </w:rPr>
        <w:t>acá</w:t>
      </w:r>
      <w:r w:rsidR="005E7290">
        <w:rPr>
          <w:rFonts w:ascii="Calibri" w:hAnsi="Calibri"/>
          <w:sz w:val="22"/>
          <w:szCs w:val="22"/>
          <w:lang w:val="es-ES_tradnl"/>
        </w:rPr>
        <w:t xml:space="preserve"> se genera un Excel: AKIRA_DATA que será punto de partida para el siguiente proceso)</w:t>
      </w:r>
    </w:p>
    <w:p w:rsidR="003A25AA" w:rsidRDefault="00570BBF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Acá</w:t>
      </w:r>
      <w:r w:rsidR="00996DEA">
        <w:rPr>
          <w:rFonts w:ascii="Calibri" w:hAnsi="Calibri"/>
          <w:sz w:val="22"/>
          <w:szCs w:val="22"/>
          <w:lang w:val="es-ES_tradnl"/>
        </w:rPr>
        <w:t xml:space="preserve"> ya viene cargado los resúmenes por el MT940 </w:t>
      </w:r>
      <w:r w:rsidR="003A25AA">
        <w:rPr>
          <w:rFonts w:ascii="Calibri" w:hAnsi="Calibri"/>
          <w:sz w:val="22"/>
          <w:szCs w:val="22"/>
          <w:lang w:val="es-ES_tradnl"/>
        </w:rPr>
        <w:t xml:space="preserve"> y cargan manualmente los datos de los resúmenes de las otras 2 fuentes antes </w:t>
      </w:r>
      <w:r>
        <w:rPr>
          <w:rFonts w:ascii="Calibri" w:hAnsi="Calibri"/>
          <w:sz w:val="22"/>
          <w:szCs w:val="22"/>
          <w:lang w:val="es-ES_tradnl"/>
        </w:rPr>
        <w:t>mencionadas</w:t>
      </w:r>
      <w:r w:rsidR="003A25AA">
        <w:rPr>
          <w:rFonts w:ascii="Calibri" w:hAnsi="Calibri"/>
          <w:sz w:val="22"/>
          <w:szCs w:val="22"/>
          <w:lang w:val="es-ES_tradnl"/>
        </w:rPr>
        <w:t>.</w:t>
      </w:r>
    </w:p>
    <w:p w:rsidR="003A25AA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996DEA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Luego Middle Office controlan estos en AKIRA vs los resúmenes.</w:t>
      </w:r>
    </w:p>
    <w:p w:rsidR="00996DEA" w:rsidRDefault="00996DE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3A25AA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6968C9">
        <w:rPr>
          <w:rFonts w:ascii="Calibri" w:hAnsi="Calibri"/>
          <w:sz w:val="22"/>
          <w:szCs w:val="22"/>
          <w:u w:val="single"/>
          <w:lang w:val="es-ES_tradnl"/>
        </w:rPr>
        <w:t>Hay 2 tipos de Cuentas</w:t>
      </w:r>
      <w:r>
        <w:rPr>
          <w:rFonts w:ascii="Calibri" w:hAnsi="Calibri"/>
          <w:sz w:val="22"/>
          <w:szCs w:val="22"/>
          <w:lang w:val="es-ES_tradnl"/>
        </w:rPr>
        <w:t>:</w:t>
      </w:r>
    </w:p>
    <w:p w:rsidR="003A25AA" w:rsidRDefault="003A25AA" w:rsidP="00497DC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DDA</w:t>
      </w:r>
    </w:p>
    <w:p w:rsidR="00996DEA" w:rsidRPr="00BC5B76" w:rsidRDefault="003A25AA" w:rsidP="00570BB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LockBox (Los trustees depositan </w:t>
      </w:r>
      <w:r w:rsidR="00570BBF">
        <w:rPr>
          <w:rFonts w:ascii="Calibri" w:hAnsi="Calibri"/>
          <w:sz w:val="22"/>
          <w:szCs w:val="22"/>
          <w:lang w:val="es-ES_tradnl"/>
        </w:rPr>
        <w:t>acá</w:t>
      </w:r>
      <w:r>
        <w:rPr>
          <w:rFonts w:ascii="Calibri" w:hAnsi="Calibri"/>
          <w:sz w:val="22"/>
          <w:szCs w:val="22"/>
          <w:lang w:val="es-ES_tradnl"/>
        </w:rPr>
        <w:t>, pero hay excepciones)</w:t>
      </w:r>
    </w:p>
    <w:p w:rsidR="003A25AA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Se cargan débitos y créditos.</w:t>
      </w:r>
    </w:p>
    <w:p w:rsidR="003A25AA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3A25AA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Los resúmenes de bancos que no son JPM se cargan el total de débito y crédito.</w:t>
      </w:r>
    </w:p>
    <w:p w:rsidR="003A25AA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3A25AA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Desde AKIRA se hace un 2do control: Se exporta a Excel (con filtros por columnas)</w:t>
      </w:r>
    </w:p>
    <w:p w:rsidR="003A25AA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Luego se presiona botón “Service Email”: Para avisar por mail a los Servicers los totales que recibieron en plata.</w:t>
      </w:r>
      <w:r w:rsidR="005E7290">
        <w:rPr>
          <w:rFonts w:ascii="Calibri" w:hAnsi="Calibri"/>
          <w:sz w:val="22"/>
          <w:szCs w:val="22"/>
          <w:lang w:val="es-ES_tradnl"/>
        </w:rPr>
        <w:t xml:space="preserve"> (Salen a nombre de Oscar Solimano que tiene permiso para mandar mails a externos)</w:t>
      </w:r>
    </w:p>
    <w:p w:rsidR="00BC5B76" w:rsidRDefault="00BC5B76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Desde AKIRA también, al final del proceso se manda mail a los jefes de las regiones con los totales, la plata se convierte a dólares (automático).</w:t>
      </w:r>
    </w:p>
    <w:p w:rsidR="00637579" w:rsidRDefault="00637579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637579" w:rsidRDefault="00637579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El Excel que generamos antes en Akira  será el punto de partida para generar la subcontabilidad de OPICS.</w:t>
      </w: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Se utiliza un Excel: DD</w:t>
      </w:r>
      <w:r w:rsidRPr="00395F03">
        <w:rPr>
          <w:rFonts w:ascii="Calibri" w:hAnsi="Calibri"/>
          <w:sz w:val="22"/>
          <w:szCs w:val="22"/>
          <w:lang w:val="es-ES_tradnl"/>
        </w:rPr>
        <w:t>-</w:t>
      </w:r>
      <w:r>
        <w:rPr>
          <w:rFonts w:ascii="Calibri" w:hAnsi="Calibri"/>
          <w:sz w:val="22"/>
          <w:szCs w:val="22"/>
          <w:lang w:val="es-ES_tradnl"/>
        </w:rPr>
        <w:t>MM</w:t>
      </w:r>
      <w:r w:rsidRPr="00395F03">
        <w:rPr>
          <w:rFonts w:ascii="Calibri" w:hAnsi="Calibri"/>
          <w:sz w:val="22"/>
          <w:szCs w:val="22"/>
          <w:lang w:val="es-ES_tradnl"/>
        </w:rPr>
        <w:t>-</w:t>
      </w:r>
      <w:r>
        <w:rPr>
          <w:rFonts w:ascii="Calibri" w:hAnsi="Calibri"/>
          <w:sz w:val="22"/>
          <w:szCs w:val="22"/>
          <w:lang w:val="es-ES_tradnl"/>
        </w:rPr>
        <w:t>YYYY</w:t>
      </w:r>
      <w:r w:rsidRPr="00395F03">
        <w:rPr>
          <w:rFonts w:ascii="Calibri" w:hAnsi="Calibri"/>
          <w:sz w:val="22"/>
          <w:szCs w:val="22"/>
          <w:lang w:val="es-ES_tradnl"/>
        </w:rPr>
        <w:t xml:space="preserve"> AKIRA DATA FOR OPICS.xlsx</w:t>
      </w:r>
      <w:r>
        <w:rPr>
          <w:rFonts w:ascii="Calibri" w:hAnsi="Calibri"/>
          <w:sz w:val="22"/>
          <w:szCs w:val="22"/>
          <w:lang w:val="es-ES_tradnl"/>
        </w:rPr>
        <w:t xml:space="preserve"> (van creando uno por cada </w:t>
      </w:r>
      <w:r w:rsidR="00570BBF">
        <w:rPr>
          <w:rFonts w:ascii="Calibri" w:hAnsi="Calibri"/>
          <w:sz w:val="22"/>
          <w:szCs w:val="22"/>
          <w:lang w:val="es-ES_tradnl"/>
        </w:rPr>
        <w:t>día</w:t>
      </w:r>
      <w:r>
        <w:rPr>
          <w:rFonts w:ascii="Calibri" w:hAnsi="Calibri"/>
          <w:sz w:val="22"/>
          <w:szCs w:val="22"/>
          <w:lang w:val="es-ES_tradnl"/>
        </w:rPr>
        <w:t>)</w:t>
      </w: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Tiene 3 hojas:</w:t>
      </w: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-AKIRA_DATA: </w:t>
      </w:r>
      <w:r w:rsidR="00570BBF">
        <w:rPr>
          <w:rFonts w:ascii="Calibri" w:hAnsi="Calibri"/>
          <w:sz w:val="22"/>
          <w:szCs w:val="22"/>
          <w:lang w:val="es-ES_tradnl"/>
        </w:rPr>
        <w:t>Acá</w:t>
      </w:r>
      <w:r>
        <w:rPr>
          <w:rFonts w:ascii="Calibri" w:hAnsi="Calibri"/>
          <w:sz w:val="22"/>
          <w:szCs w:val="22"/>
          <w:lang w:val="es-ES_tradnl"/>
        </w:rPr>
        <w:t xml:space="preserve"> se pegan los datos del Excel que generamos en AKIRA</w:t>
      </w: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-KEY: Contiene criterios (</w:t>
      </w:r>
      <w:proofErr w:type="gramStart"/>
      <w:r>
        <w:rPr>
          <w:rFonts w:ascii="Calibri" w:hAnsi="Calibri"/>
          <w:sz w:val="22"/>
          <w:szCs w:val="22"/>
          <w:lang w:val="es-ES_tradnl"/>
        </w:rPr>
        <w:t>¿</w:t>
      </w:r>
      <w:proofErr w:type="gramEnd"/>
      <w:r>
        <w:rPr>
          <w:rFonts w:ascii="Calibri" w:hAnsi="Calibri"/>
          <w:sz w:val="22"/>
          <w:szCs w:val="22"/>
          <w:lang w:val="es-ES_tradnl"/>
        </w:rPr>
        <w:t>) los carga automáticamente en base a AKIRA_DATA</w:t>
      </w: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-OPICS_SCRIPT_INPUT: Lo carga automáticamente en base a AKIRA_DATA</w:t>
      </w: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El proceso se explicara en las notas de la siguiente fecha.</w:t>
      </w: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395F03" w:rsidRDefault="00395F03" w:rsidP="00395F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Nos pasaron un archivo que explica un poco como hacen el procedimiento de Morning numbers (Morning numbers (AKIRA SOP).xls</w:t>
      </w: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637579" w:rsidRDefault="00637579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OPICS es un cliente web (2 meses tardaron en darle el acceso a Oscar)</w:t>
      </w:r>
    </w:p>
    <w:p w:rsidR="00637579" w:rsidRDefault="00637579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Hay otras personas que usan OPICS: La gente de tesorería </w:t>
      </w:r>
      <w:r w:rsidR="00395F03">
        <w:rPr>
          <w:rFonts w:ascii="Calibri" w:hAnsi="Calibri"/>
          <w:sz w:val="22"/>
          <w:szCs w:val="22"/>
          <w:lang w:val="es-ES_tradnl"/>
        </w:rPr>
        <w:t>para transacciones de dinero.</w:t>
      </w: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570BBF">
        <w:rPr>
          <w:rFonts w:ascii="Calibri" w:hAnsi="Calibri"/>
          <w:b/>
          <w:sz w:val="22"/>
          <w:szCs w:val="22"/>
          <w:lang w:val="es-ES_tradnl"/>
        </w:rPr>
        <w:t>Month End Freeze</w:t>
      </w:r>
      <w:r>
        <w:rPr>
          <w:rFonts w:ascii="Calibri" w:hAnsi="Calibri"/>
          <w:sz w:val="22"/>
          <w:szCs w:val="22"/>
          <w:lang w:val="es-ES_tradnl"/>
        </w:rPr>
        <w:t>: Oscar Solimano manda un mail a Greg y Dep</w:t>
      </w:r>
      <w:r w:rsidR="00570BBF">
        <w:rPr>
          <w:rFonts w:ascii="Calibri" w:hAnsi="Calibri"/>
          <w:sz w:val="22"/>
          <w:szCs w:val="22"/>
          <w:lang w:val="es-ES_tradnl"/>
        </w:rPr>
        <w:t>p</w:t>
      </w:r>
      <w:r>
        <w:rPr>
          <w:rFonts w:ascii="Calibri" w:hAnsi="Calibri"/>
          <w:sz w:val="22"/>
          <w:szCs w:val="22"/>
          <w:lang w:val="es-ES_tradnl"/>
        </w:rPr>
        <w:t>a avisando que se haga el freeze.</w:t>
      </w: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395F03" w:rsidRPr="00497DC7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497DC7">
        <w:rPr>
          <w:rFonts w:ascii="Calibri" w:hAnsi="Calibri"/>
          <w:sz w:val="22"/>
          <w:szCs w:val="22"/>
        </w:rPr>
        <w:t>Hay muchos buckets: Apply, Unapply…</w:t>
      </w:r>
    </w:p>
    <w:p w:rsidR="005E7290" w:rsidRDefault="005E7290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BC5B76" w:rsidRDefault="00BC5B76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BC5B76" w:rsidRPr="00497DC7" w:rsidRDefault="00BC5B76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996DEA" w:rsidRPr="00E16B00" w:rsidRDefault="00996DEA" w:rsidP="000005F7">
      <w:pPr>
        <w:pStyle w:val="NormalWeb"/>
        <w:spacing w:before="0" w:beforeAutospacing="0" w:after="0" w:afterAutospacing="0"/>
        <w:rPr>
          <w:rFonts w:ascii="Calibri" w:hAnsi="Calibri"/>
          <w:b/>
          <w:sz w:val="28"/>
          <w:szCs w:val="28"/>
          <w:u w:val="single"/>
          <w:lang w:val="es-ES_tradnl"/>
        </w:rPr>
      </w:pPr>
      <w:r w:rsidRPr="00E16B00">
        <w:rPr>
          <w:rFonts w:ascii="Calibri" w:hAnsi="Calibri"/>
          <w:b/>
          <w:sz w:val="28"/>
          <w:szCs w:val="28"/>
          <w:u w:val="single"/>
          <w:lang w:val="es-ES_tradnl"/>
        </w:rPr>
        <w:t>Viernes 01/09/2017</w:t>
      </w:r>
    </w:p>
    <w:p w:rsidR="00996DEA" w:rsidRDefault="00996DE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Puede que en un mes ya los archivos estén directo en Akira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Los bancos van a mandar los resúmenes por medio del MTM40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Del doc que nos pasó</w:t>
      </w:r>
      <w:r>
        <w:rPr>
          <w:rFonts w:ascii="Calibri" w:hAnsi="Calibri"/>
          <w:sz w:val="22"/>
          <w:szCs w:val="22"/>
          <w:lang w:val="es-ES_tradnl"/>
        </w:rPr>
        <w:t xml:space="preserve"> ayer 31/08</w:t>
      </w:r>
      <w:r w:rsidRPr="000005F7">
        <w:rPr>
          <w:rFonts w:ascii="Calibri" w:hAnsi="Calibri"/>
          <w:sz w:val="22"/>
          <w:szCs w:val="22"/>
          <w:lang w:val="es-ES_tradnl"/>
        </w:rPr>
        <w:t xml:space="preserve">, la parte de Apllications ya no necesitarían </w:t>
      </w:r>
      <w:proofErr w:type="gramStart"/>
      <w:r w:rsidRPr="000005F7">
        <w:rPr>
          <w:rFonts w:ascii="Calibri" w:hAnsi="Calibri"/>
          <w:sz w:val="22"/>
          <w:szCs w:val="22"/>
          <w:lang w:val="es-ES_tradnl"/>
        </w:rPr>
        <w:t>mas</w:t>
      </w:r>
      <w:proofErr w:type="gramEnd"/>
      <w:r w:rsidRPr="000005F7">
        <w:rPr>
          <w:rFonts w:ascii="Calibri" w:hAnsi="Calibri"/>
          <w:sz w:val="22"/>
          <w:szCs w:val="22"/>
          <w:lang w:val="es-ES_tradnl"/>
        </w:rPr>
        <w:t xml:space="preserve"> de esos archivos….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Statement: extracto bancario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Opics debe reflejar Akira</w:t>
      </w:r>
      <w:r w:rsidR="00F61CE6">
        <w:rPr>
          <w:rFonts w:ascii="Calibri" w:hAnsi="Calibri"/>
          <w:sz w:val="22"/>
          <w:szCs w:val="22"/>
          <w:lang w:val="es-ES_tradnl"/>
        </w:rPr>
        <w:t>. Se alimenta con crédito y débitos.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Del file Akira data for Opics no tocan nada, lo usan así como esta.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 xml:space="preserve">Scripts: </w:t>
      </w:r>
      <w:r>
        <w:rPr>
          <w:rFonts w:ascii="Calibri" w:hAnsi="Calibri"/>
          <w:sz w:val="22"/>
          <w:szCs w:val="22"/>
          <w:lang w:val="es-ES_tradnl"/>
        </w:rPr>
        <w:t xml:space="preserve">son los </w:t>
      </w:r>
      <w:r w:rsidRPr="000005F7">
        <w:rPr>
          <w:rFonts w:ascii="Calibri" w:hAnsi="Calibri"/>
          <w:sz w:val="22"/>
          <w:szCs w:val="22"/>
          <w:lang w:val="es-ES_tradnl"/>
        </w:rPr>
        <w:t>libros diarios de Opics -&gt; contabilidad, reflejar lo que paso en los bcos el día de ayer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Hay u</w:t>
      </w:r>
      <w:r w:rsidRPr="000005F7">
        <w:rPr>
          <w:rFonts w:ascii="Calibri" w:hAnsi="Calibri"/>
          <w:sz w:val="22"/>
          <w:szCs w:val="22"/>
          <w:lang w:val="es-ES_tradnl"/>
        </w:rPr>
        <w:t xml:space="preserve">n archivo de cada Branch -&gt; </w:t>
      </w:r>
      <w:r>
        <w:rPr>
          <w:rFonts w:ascii="Calibri" w:hAnsi="Calibri"/>
          <w:sz w:val="22"/>
          <w:szCs w:val="22"/>
          <w:lang w:val="es-ES_tradnl"/>
        </w:rPr>
        <w:t>“</w:t>
      </w:r>
      <w:r w:rsidRPr="000005F7">
        <w:rPr>
          <w:rFonts w:ascii="Calibri" w:hAnsi="Calibri"/>
          <w:sz w:val="22"/>
          <w:szCs w:val="22"/>
          <w:lang w:val="es-ES_tradnl"/>
        </w:rPr>
        <w:t>Ex: Branch 70 Opics Script v2</w:t>
      </w:r>
      <w:r>
        <w:rPr>
          <w:rFonts w:ascii="Calibri" w:hAnsi="Calibri"/>
          <w:sz w:val="22"/>
          <w:szCs w:val="22"/>
          <w:lang w:val="es-ES_tradnl"/>
        </w:rPr>
        <w:t>”</w:t>
      </w:r>
      <w:r w:rsidR="00395F03">
        <w:rPr>
          <w:rFonts w:ascii="Calibri" w:hAnsi="Calibri"/>
          <w:sz w:val="22"/>
          <w:szCs w:val="22"/>
          <w:lang w:val="es-ES_tradnl"/>
        </w:rPr>
        <w:t xml:space="preserve"> que se completara con los valores de DD</w:t>
      </w:r>
      <w:r w:rsidR="00395F03" w:rsidRPr="00395F03">
        <w:rPr>
          <w:rFonts w:ascii="Calibri" w:hAnsi="Calibri"/>
          <w:sz w:val="22"/>
          <w:szCs w:val="22"/>
          <w:lang w:val="es-ES_tradnl"/>
        </w:rPr>
        <w:t>-</w:t>
      </w:r>
      <w:r w:rsidR="00395F03">
        <w:rPr>
          <w:rFonts w:ascii="Calibri" w:hAnsi="Calibri"/>
          <w:sz w:val="22"/>
          <w:szCs w:val="22"/>
          <w:lang w:val="es-ES_tradnl"/>
        </w:rPr>
        <w:t>MM</w:t>
      </w:r>
      <w:r w:rsidR="00395F03" w:rsidRPr="00395F03">
        <w:rPr>
          <w:rFonts w:ascii="Calibri" w:hAnsi="Calibri"/>
          <w:sz w:val="22"/>
          <w:szCs w:val="22"/>
          <w:lang w:val="es-ES_tradnl"/>
        </w:rPr>
        <w:t>-</w:t>
      </w:r>
      <w:r w:rsidR="00395F03">
        <w:rPr>
          <w:rFonts w:ascii="Calibri" w:hAnsi="Calibri"/>
          <w:sz w:val="22"/>
          <w:szCs w:val="22"/>
          <w:lang w:val="es-ES_tradnl"/>
        </w:rPr>
        <w:t>YYYY</w:t>
      </w:r>
      <w:r w:rsidR="00395F03" w:rsidRPr="00395F03">
        <w:rPr>
          <w:rFonts w:ascii="Calibri" w:hAnsi="Calibri"/>
          <w:sz w:val="22"/>
          <w:szCs w:val="22"/>
          <w:lang w:val="es-ES_tradnl"/>
        </w:rPr>
        <w:t xml:space="preserve"> AKIRA DATA FOR OPICS.xlsx</w:t>
      </w:r>
      <w:r w:rsidRPr="000005F7">
        <w:rPr>
          <w:rFonts w:ascii="Calibri" w:hAnsi="Calibri"/>
          <w:sz w:val="22"/>
          <w:szCs w:val="22"/>
          <w:lang w:val="es-ES_tradnl"/>
        </w:rPr>
        <w:t> </w:t>
      </w:r>
      <w:r w:rsidR="00395F03">
        <w:rPr>
          <w:rFonts w:ascii="Calibri" w:hAnsi="Calibri"/>
          <w:sz w:val="22"/>
          <w:szCs w:val="22"/>
          <w:lang w:val="es-ES_tradnl"/>
        </w:rPr>
        <w:t xml:space="preserve">Para abrir los archivos de todos los branchs ejecuta una Macro que se los abre todos </w:t>
      </w:r>
      <w:r w:rsidR="00570BBF">
        <w:rPr>
          <w:rFonts w:ascii="Calibri" w:hAnsi="Calibri"/>
          <w:sz w:val="22"/>
          <w:szCs w:val="22"/>
          <w:lang w:val="es-ES_tradnl"/>
        </w:rPr>
        <w:t>así</w:t>
      </w:r>
      <w:r w:rsidR="00395F03">
        <w:rPr>
          <w:rFonts w:ascii="Calibri" w:hAnsi="Calibri"/>
          <w:sz w:val="22"/>
          <w:szCs w:val="22"/>
          <w:lang w:val="es-ES_tradnl"/>
        </w:rPr>
        <w:t xml:space="preserve"> los tiene disponibles para usar.</w:t>
      </w:r>
    </w:p>
    <w:p w:rsidR="007E6B06" w:rsidRPr="0043461D" w:rsidRDefault="007E6B06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43461D">
        <w:rPr>
          <w:rFonts w:ascii="Calibri" w:hAnsi="Calibri"/>
          <w:sz w:val="22"/>
          <w:szCs w:val="22"/>
        </w:rPr>
        <w:t xml:space="preserve">(Mirar: </w:t>
      </w:r>
      <w:hyperlink r:id="rId7" w:history="1">
        <w:r w:rsidRPr="0043461D">
          <w:rPr>
            <w:rStyle w:val="Hyperlink"/>
          </w:rPr>
          <w:t>\\naeast.ad.jpmorganchase.com\amerib$\gmonba\BEAR\GLA_VOL005\DEPT\MAX\COMMON\DATA\MAXIS\projects\2017\Opics TakeOut\MAXIS - OPICS Project\Archivos Excel Middle Office\Morning Numbers (Daily)\</w:t>
        </w:r>
      </w:hyperlink>
      <w:r w:rsidRPr="0043461D">
        <w:rPr>
          <w:rFonts w:ascii="Calibri" w:hAnsi="Calibri"/>
          <w:sz w:val="22"/>
          <w:szCs w:val="22"/>
        </w:rPr>
        <w:t>)</w:t>
      </w:r>
    </w:p>
    <w:p w:rsidR="00395F03" w:rsidRPr="0043461D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Dos tipos de ctas:</w:t>
      </w:r>
    </w:p>
    <w:p w:rsidR="000005F7" w:rsidRPr="000005F7" w:rsidRDefault="000005F7" w:rsidP="000005F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Lockbox: todos los excels iguales</w:t>
      </w:r>
    </w:p>
    <w:p w:rsidR="000005F7" w:rsidRPr="000005F7" w:rsidRDefault="000005F7" w:rsidP="000005F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DDA (Def</w:t>
      </w:r>
      <w:r w:rsidRPr="000005F7">
        <w:rPr>
          <w:rFonts w:ascii="Calibri" w:hAnsi="Calibri"/>
          <w:sz w:val="22"/>
          <w:szCs w:val="22"/>
          <w:lang w:val="es-ES_tradnl"/>
        </w:rPr>
        <w:t>Rev):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Cada branch tiene su defrev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En los scripts no hay fórmulas, solo datos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193049" w:rsidRDefault="00193049" w:rsidP="0019304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En la solapa Accounts preparo el set de datos para importar a OPICS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Nos importan las solapas de: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Accounts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DefRev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LPMC…. -&gt; es la branch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De Akira data</w:t>
      </w:r>
      <w:r>
        <w:rPr>
          <w:rFonts w:ascii="Calibri" w:hAnsi="Calibri"/>
          <w:sz w:val="22"/>
          <w:szCs w:val="22"/>
          <w:lang w:val="es-ES_tradnl"/>
        </w:rPr>
        <w:t xml:space="preserve"> file</w:t>
      </w:r>
      <w:r w:rsidRPr="000005F7">
        <w:rPr>
          <w:rFonts w:ascii="Calibri" w:hAnsi="Calibri"/>
          <w:sz w:val="22"/>
          <w:szCs w:val="22"/>
          <w:lang w:val="es-ES_tradnl"/>
        </w:rPr>
        <w:t xml:space="preserve"> completas el Opics Scripts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 xml:space="preserve">Se copia todo lo del reporte de Akira Data y </w:t>
      </w:r>
      <w:r>
        <w:rPr>
          <w:rFonts w:ascii="Calibri" w:hAnsi="Calibri"/>
          <w:sz w:val="22"/>
          <w:szCs w:val="22"/>
          <w:lang w:val="es-ES_tradnl"/>
        </w:rPr>
        <w:t xml:space="preserve">se </w:t>
      </w:r>
      <w:r w:rsidRPr="000005F7">
        <w:rPr>
          <w:rFonts w:ascii="Calibri" w:hAnsi="Calibri"/>
          <w:sz w:val="22"/>
          <w:szCs w:val="22"/>
          <w:lang w:val="es-ES_tradnl"/>
        </w:rPr>
        <w:t>lo pega en la solapa de Akira Data del archivo Akira Data for Opics y cuando copias se autocompleta</w:t>
      </w:r>
      <w:r>
        <w:rPr>
          <w:rFonts w:ascii="Calibri" w:hAnsi="Calibri"/>
          <w:sz w:val="22"/>
          <w:szCs w:val="22"/>
          <w:lang w:val="es-ES_tradnl"/>
        </w:rPr>
        <w:t>n</w:t>
      </w:r>
      <w:r w:rsidRPr="000005F7">
        <w:rPr>
          <w:rFonts w:ascii="Calibri" w:hAnsi="Calibri"/>
          <w:sz w:val="22"/>
          <w:szCs w:val="22"/>
          <w:lang w:val="es-ES_tradnl"/>
        </w:rPr>
        <w:t xml:space="preserve"> los datos en la solapa Opics Script Input (es un template vacío que se completan los valores cuando pegas los datos en la solapa de Akira Data.)</w:t>
      </w:r>
    </w:p>
    <w:p w:rsidR="00193049" w:rsidRDefault="00193049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193049" w:rsidRDefault="00193049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De la solapa </w:t>
      </w:r>
      <w:r w:rsidRPr="000005F7">
        <w:rPr>
          <w:rFonts w:ascii="Calibri" w:hAnsi="Calibri"/>
          <w:sz w:val="22"/>
          <w:szCs w:val="22"/>
          <w:lang w:val="es-ES_tradnl"/>
        </w:rPr>
        <w:t xml:space="preserve">Opics Script Input </w:t>
      </w:r>
      <w:r>
        <w:rPr>
          <w:rFonts w:ascii="Calibri" w:hAnsi="Calibri"/>
          <w:sz w:val="22"/>
          <w:szCs w:val="22"/>
          <w:lang w:val="es-ES_tradnl"/>
        </w:rPr>
        <w:t xml:space="preserve"> se mira la columna Account que fila tiene valor y se mira el nombre del branch para saber que archivo de branch debo abrir.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Abro el file de cada Branch (</w:t>
      </w:r>
      <w:r>
        <w:rPr>
          <w:rFonts w:ascii="Calibri" w:hAnsi="Calibri"/>
          <w:sz w:val="22"/>
          <w:szCs w:val="22"/>
          <w:lang w:val="es-ES_tradnl"/>
        </w:rPr>
        <w:t xml:space="preserve">Ex: </w:t>
      </w:r>
      <w:r w:rsidRPr="000005F7">
        <w:rPr>
          <w:rFonts w:ascii="Calibri" w:hAnsi="Calibri"/>
          <w:sz w:val="22"/>
          <w:szCs w:val="22"/>
          <w:lang w:val="es-ES_tradnl"/>
        </w:rPr>
        <w:t>BRANCH 72) y comparo con Opics Script Input: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Empiezo a meter la data Opics Script Input a cada file de cada branch</w:t>
      </w:r>
    </w:p>
    <w:p w:rsid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El file de cada Branch ti</w:t>
      </w:r>
      <w:r>
        <w:rPr>
          <w:rFonts w:ascii="Calibri" w:hAnsi="Calibri"/>
          <w:sz w:val="22"/>
          <w:szCs w:val="22"/>
          <w:lang w:val="es-ES_tradnl"/>
        </w:rPr>
        <w:t>ene el formato que Opics acepta</w:t>
      </w:r>
      <w:r w:rsidR="00193049">
        <w:rPr>
          <w:rFonts w:ascii="Calibri" w:hAnsi="Calibri"/>
          <w:sz w:val="22"/>
          <w:szCs w:val="22"/>
          <w:lang w:val="es-ES_tradnl"/>
        </w:rPr>
        <w:t>.</w:t>
      </w:r>
    </w:p>
    <w:p w:rsidR="00193049" w:rsidRDefault="00193049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Lo que se hace es en la hoja del branch copiar filas ya existentes (Cantidad de filas que tienen valor por cuenta) y pegarlas al final de la </w:t>
      </w:r>
      <w:r w:rsidR="0034331B">
        <w:rPr>
          <w:rFonts w:ascii="Calibri" w:hAnsi="Calibri"/>
          <w:sz w:val="22"/>
          <w:szCs w:val="22"/>
          <w:lang w:val="es-ES_tradnl"/>
        </w:rPr>
        <w:t>última</w:t>
      </w:r>
      <w:r>
        <w:rPr>
          <w:rFonts w:ascii="Calibri" w:hAnsi="Calibri"/>
          <w:sz w:val="22"/>
          <w:szCs w:val="22"/>
          <w:lang w:val="es-ES_tradnl"/>
        </w:rPr>
        <w:t xml:space="preserve">. Esto solo lo hacen para copiar los formatos. </w:t>
      </w:r>
    </w:p>
    <w:p w:rsidR="00193049" w:rsidRDefault="00193049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Luego copia los valores desde “</w:t>
      </w:r>
      <w:r w:rsidRPr="000005F7">
        <w:rPr>
          <w:rFonts w:ascii="Calibri" w:hAnsi="Calibri"/>
          <w:sz w:val="22"/>
          <w:szCs w:val="22"/>
          <w:lang w:val="es-ES_tradnl"/>
        </w:rPr>
        <w:t>Opics Script Input</w:t>
      </w:r>
      <w:r>
        <w:rPr>
          <w:rFonts w:ascii="Calibri" w:hAnsi="Calibri"/>
          <w:sz w:val="22"/>
          <w:szCs w:val="22"/>
          <w:lang w:val="es-ES_tradnl"/>
        </w:rPr>
        <w:t>” Columnas:</w:t>
      </w:r>
    </w:p>
    <w:p w:rsidR="00193049" w:rsidRDefault="00193049" w:rsidP="00497DC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Date</w:t>
      </w:r>
    </w:p>
    <w:p w:rsidR="00193049" w:rsidRDefault="00193049" w:rsidP="00497DC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WithDraw</w:t>
      </w:r>
    </w:p>
    <w:p w:rsidR="00193049" w:rsidRDefault="00193049" w:rsidP="00497DC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Deposit</w:t>
      </w:r>
    </w:p>
    <w:p w:rsidR="00193049" w:rsidRDefault="00193049" w:rsidP="00497DC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(tener en cuenta que para los DefRev los datos están a la derecha)</w:t>
      </w:r>
    </w:p>
    <w:p w:rsidR="0034331B" w:rsidRDefault="0034331B" w:rsidP="0034331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Y se pegan sobre las filas formateadas que replicamos antes.</w:t>
      </w:r>
    </w:p>
    <w:p w:rsidR="000005F7" w:rsidRDefault="0034331B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Luego copia </w:t>
      </w:r>
      <w:proofErr w:type="gramStart"/>
      <w:r>
        <w:rPr>
          <w:rFonts w:ascii="Calibri" w:hAnsi="Calibri"/>
          <w:sz w:val="22"/>
          <w:szCs w:val="22"/>
          <w:lang w:val="es-ES_tradnl"/>
        </w:rPr>
        <w:t>las misma filas resultantes</w:t>
      </w:r>
      <w:proofErr w:type="gramEnd"/>
      <w:r>
        <w:rPr>
          <w:rFonts w:ascii="Calibri" w:hAnsi="Calibri"/>
          <w:sz w:val="22"/>
          <w:szCs w:val="22"/>
          <w:lang w:val="es-ES_tradnl"/>
        </w:rPr>
        <w:t xml:space="preserve"> de la hoja de la cuenta y </w:t>
      </w:r>
      <w:r w:rsidR="003F11B8">
        <w:rPr>
          <w:rFonts w:ascii="Calibri" w:hAnsi="Calibri"/>
          <w:sz w:val="22"/>
          <w:szCs w:val="22"/>
          <w:lang w:val="es-ES_tradnl"/>
        </w:rPr>
        <w:t>las pegas</w:t>
      </w:r>
      <w:r>
        <w:rPr>
          <w:rFonts w:ascii="Calibri" w:hAnsi="Calibri"/>
          <w:sz w:val="22"/>
          <w:szCs w:val="22"/>
          <w:lang w:val="es-ES_tradnl"/>
        </w:rPr>
        <w:t xml:space="preserve"> en la hoja Accounts</w:t>
      </w:r>
    </w:p>
    <w:p w:rsidR="00726BCB" w:rsidRPr="000005F7" w:rsidRDefault="00726BCB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Tener en cuenta que para los Lockbox se toman al revés las columnas en comparación con las DDA.</w:t>
      </w:r>
    </w:p>
    <w:p w:rsid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Copias de la solapa de cada cuenta los movimientos de ayer y lo copias en la solapa de accounts</w:t>
      </w:r>
    </w:p>
    <w:p w:rsid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Y borro los movimientos de los otros días porque solo me interesa</w:t>
      </w:r>
      <w:r w:rsidR="000C77D7">
        <w:rPr>
          <w:rFonts w:ascii="Calibri" w:hAnsi="Calibri"/>
          <w:sz w:val="22"/>
          <w:szCs w:val="22"/>
          <w:lang w:val="es-ES_tradnl"/>
        </w:rPr>
        <w:t>n</w:t>
      </w:r>
      <w:r w:rsidRPr="000005F7">
        <w:rPr>
          <w:rFonts w:ascii="Calibri" w:hAnsi="Calibri"/>
          <w:sz w:val="22"/>
          <w:szCs w:val="22"/>
          <w:lang w:val="es-ES_tradnl"/>
        </w:rPr>
        <w:t xml:space="preserve"> los movimientos del día anterior.</w:t>
      </w:r>
      <w:r w:rsidR="0034331B">
        <w:rPr>
          <w:rFonts w:ascii="Calibri" w:hAnsi="Calibri"/>
          <w:sz w:val="22"/>
          <w:szCs w:val="22"/>
          <w:lang w:val="es-ES_tradnl"/>
        </w:rPr>
        <w:t>)</w:t>
      </w:r>
    </w:p>
    <w:p w:rsidR="0034331B" w:rsidRDefault="0034331B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34331B" w:rsidRPr="000005F7" w:rsidRDefault="00570BBF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Más</w:t>
      </w:r>
      <w:r w:rsidR="0034331B">
        <w:rPr>
          <w:rFonts w:ascii="Calibri" w:hAnsi="Calibri"/>
          <w:sz w:val="22"/>
          <w:szCs w:val="22"/>
          <w:lang w:val="es-ES_tradnl"/>
        </w:rPr>
        <w:t xml:space="preserve"> abajo en la solapa Accounts tiene una tabla con el formato amigable a OPICS.</w:t>
      </w:r>
    </w:p>
    <w:p w:rsid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6968C9">
        <w:rPr>
          <w:rFonts w:ascii="Calibri" w:hAnsi="Calibri"/>
          <w:sz w:val="22"/>
          <w:szCs w:val="22"/>
          <w:u w:val="single"/>
          <w:lang w:val="es-ES_tradnl"/>
        </w:rPr>
        <w:t>Las 3 cosas que manejan los branchs son</w:t>
      </w:r>
      <w:r w:rsidRPr="000005F7">
        <w:rPr>
          <w:rFonts w:ascii="Calibri" w:hAnsi="Calibri"/>
          <w:sz w:val="22"/>
          <w:szCs w:val="22"/>
          <w:lang w:val="es-ES_tradnl"/>
        </w:rPr>
        <w:t>:</w:t>
      </w:r>
    </w:p>
    <w:p w:rsidR="000005F7" w:rsidRPr="000005F7" w:rsidRDefault="000005F7" w:rsidP="006968C9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Deposito</w:t>
      </w:r>
    </w:p>
    <w:p w:rsidR="000005F7" w:rsidRPr="000005F7" w:rsidRDefault="000005F7" w:rsidP="006968C9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Swee</w:t>
      </w:r>
      <w:r w:rsidRPr="000005F7">
        <w:rPr>
          <w:rFonts w:ascii="Calibri" w:hAnsi="Calibri"/>
          <w:sz w:val="22"/>
          <w:szCs w:val="22"/>
          <w:lang w:val="es-ES_tradnl"/>
        </w:rPr>
        <w:t>p</w:t>
      </w:r>
    </w:p>
    <w:p w:rsidR="000005F7" w:rsidRDefault="000005F7" w:rsidP="006968C9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Fee</w:t>
      </w:r>
    </w:p>
    <w:p w:rsidR="000005F7" w:rsidRPr="000005F7" w:rsidRDefault="000005F7" w:rsidP="006968C9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Trades</w:t>
      </w:r>
    </w:p>
    <w:p w:rsid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A1558E" w:rsidRDefault="00A1558E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Hay un archivo Excel que tiene la macro para generar el txt para importar a OPICS.</w:t>
      </w:r>
    </w:p>
    <w:p w:rsidR="009D6D36" w:rsidRPr="004D3AF3" w:rsidRDefault="00A1558E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 w:rsidRPr="004D3AF3">
        <w:rPr>
          <w:rFonts w:ascii="Calibri" w:hAnsi="Calibri"/>
          <w:sz w:val="22"/>
          <w:szCs w:val="22"/>
        </w:rPr>
        <w:t>Nombre</w:t>
      </w:r>
      <w:proofErr w:type="spellEnd"/>
      <w:r w:rsidRPr="004D3AF3">
        <w:rPr>
          <w:rFonts w:ascii="Calibri" w:hAnsi="Calibri"/>
          <w:sz w:val="22"/>
          <w:szCs w:val="22"/>
        </w:rPr>
        <w:t>: zz-Max_Call_&amp;_Notice_Macro_v1_4.xls</w:t>
      </w:r>
    </w:p>
    <w:p w:rsidR="009D6D36" w:rsidRDefault="009D6D36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(Mirar: </w:t>
      </w:r>
      <w:hyperlink r:id="rId8" w:history="1">
        <w:r w:rsidRPr="009D6D36">
          <w:rPr>
            <w:rStyle w:val="Hyperlink"/>
            <w:rFonts w:ascii="Calibri" w:hAnsi="Calibri"/>
            <w:sz w:val="22"/>
            <w:szCs w:val="22"/>
          </w:rPr>
          <w:t>\\naeast.ad.jpmorganchase.com\amerib$\gmonba\BEAR\GLA_VOL005\DEPT\MAX\COMMON\DATA\MAXIS\projects\2017\Opics TakeOut\MAXIS - OPICS Project\Archivos Excel Middle Office\Morning Numbers (Daily)\</w:t>
        </w:r>
        <w:r w:rsidRPr="009D6D36">
          <w:rPr>
            <w:rStyle w:val="Hyperlink"/>
          </w:rPr>
          <w:t xml:space="preserve"> </w:t>
        </w:r>
        <w:r w:rsidRPr="009D6D36">
          <w:rPr>
            <w:rStyle w:val="Hyperlink"/>
            <w:rFonts w:ascii="Calibri" w:hAnsi="Calibri"/>
            <w:sz w:val="22"/>
            <w:szCs w:val="22"/>
          </w:rPr>
          <w:t>zz-Max_Call_&amp;_Notice_Macro_v1_4.xls</w:t>
        </w:r>
      </w:hyperlink>
      <w:r>
        <w:rPr>
          <w:rFonts w:ascii="Calibri" w:hAnsi="Calibri"/>
          <w:sz w:val="22"/>
          <w:szCs w:val="22"/>
        </w:rPr>
        <w:t>)</w:t>
      </w:r>
    </w:p>
    <w:p w:rsidR="00A1558E" w:rsidRPr="00497DC7" w:rsidRDefault="00686C6B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686C6B">
        <w:rPr>
          <w:rFonts w:ascii="Calibri" w:hAnsi="Calibri"/>
          <w:sz w:val="22"/>
          <w:szCs w:val="22"/>
          <w:lang w:val="es-ES_tradnl"/>
        </w:rPr>
        <w:t>El archiv</w:t>
      </w:r>
      <w:r>
        <w:rPr>
          <w:rFonts w:ascii="Calibri" w:hAnsi="Calibri"/>
          <w:sz w:val="22"/>
          <w:szCs w:val="22"/>
          <w:lang w:val="es-ES_tradnl"/>
        </w:rPr>
        <w:t>o</w:t>
      </w:r>
      <w:r w:rsidR="00A1558E" w:rsidRPr="00497DC7">
        <w:rPr>
          <w:rFonts w:ascii="Calibri" w:hAnsi="Calibri"/>
          <w:sz w:val="22"/>
          <w:szCs w:val="22"/>
          <w:lang w:val="es-ES_tradnl"/>
        </w:rPr>
        <w:t xml:space="preserve"> tiene 2 botones y un combo para seleccionar el branch.</w:t>
      </w:r>
    </w:p>
    <w:p w:rsidR="00A1558E" w:rsidRDefault="00A1558E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A1558E" w:rsidRDefault="00A1558E" w:rsidP="00497DC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Se </w:t>
      </w:r>
      <w:r w:rsidR="00570BBF">
        <w:rPr>
          <w:rFonts w:ascii="Calibri" w:hAnsi="Calibri"/>
          <w:sz w:val="22"/>
          <w:szCs w:val="22"/>
          <w:lang w:val="es-ES_tradnl"/>
        </w:rPr>
        <w:t>elige</w:t>
      </w:r>
      <w:r>
        <w:rPr>
          <w:rFonts w:ascii="Calibri" w:hAnsi="Calibri"/>
          <w:sz w:val="22"/>
          <w:szCs w:val="22"/>
          <w:lang w:val="es-ES_tradnl"/>
        </w:rPr>
        <w:t xml:space="preserve"> el </w:t>
      </w:r>
      <w:r w:rsidR="00570BBF">
        <w:rPr>
          <w:rFonts w:ascii="Calibri" w:hAnsi="Calibri"/>
          <w:sz w:val="22"/>
          <w:szCs w:val="22"/>
          <w:lang w:val="es-ES_tradnl"/>
        </w:rPr>
        <w:t>número</w:t>
      </w:r>
      <w:r>
        <w:rPr>
          <w:rFonts w:ascii="Calibri" w:hAnsi="Calibri"/>
          <w:sz w:val="22"/>
          <w:szCs w:val="22"/>
          <w:lang w:val="es-ES_tradnl"/>
        </w:rPr>
        <w:t xml:space="preserve"> de </w:t>
      </w:r>
      <w:proofErr w:type="spellStart"/>
      <w:r>
        <w:rPr>
          <w:rFonts w:ascii="Calibri" w:hAnsi="Calibri"/>
          <w:sz w:val="22"/>
          <w:szCs w:val="22"/>
          <w:lang w:val="es-ES_tradnl"/>
        </w:rPr>
        <w:t>branch</w:t>
      </w:r>
      <w:proofErr w:type="spellEnd"/>
      <w:r>
        <w:rPr>
          <w:rFonts w:ascii="Calibri" w:hAnsi="Calibri"/>
          <w:sz w:val="22"/>
          <w:szCs w:val="22"/>
          <w:lang w:val="es-ES_tradnl"/>
        </w:rPr>
        <w:t xml:space="preserve"> (</w:t>
      </w:r>
      <w:proofErr w:type="spellStart"/>
      <w:r>
        <w:rPr>
          <w:rFonts w:ascii="Calibri" w:hAnsi="Calibri"/>
          <w:sz w:val="22"/>
          <w:szCs w:val="22"/>
          <w:lang w:val="es-ES_tradnl"/>
        </w:rPr>
        <w:t>Ej</w:t>
      </w:r>
      <w:proofErr w:type="spellEnd"/>
      <w:r>
        <w:rPr>
          <w:rFonts w:ascii="Calibri" w:hAnsi="Calibri"/>
          <w:sz w:val="22"/>
          <w:szCs w:val="22"/>
          <w:lang w:val="es-ES_tradnl"/>
        </w:rPr>
        <w:t>: 72)</w:t>
      </w:r>
      <w:bookmarkStart w:id="1" w:name="_GoBack"/>
      <w:bookmarkEnd w:id="1"/>
    </w:p>
    <w:p w:rsidR="00A1558E" w:rsidRPr="004A5B78" w:rsidRDefault="00A1558E" w:rsidP="009D6D36">
      <w:pPr>
        <w:pStyle w:val="NormalWeb"/>
        <w:numPr>
          <w:ilvl w:val="0"/>
          <w:numId w:val="3"/>
        </w:numPr>
        <w:spacing w:before="0" w:beforeAutospacing="0" w:after="0" w:afterAutospacing="0"/>
        <w:rPr>
          <w:ins w:id="2" w:author="Culebras, Sebastian" w:date="2017-10-02T12:38:00Z"/>
          <w:rFonts w:ascii="Calibri" w:hAnsi="Calibri"/>
          <w:sz w:val="22"/>
          <w:szCs w:val="22"/>
          <w:lang w:val="es-ES_tradnl"/>
          <w:rPrChange w:id="3" w:author="Culebras, Sebastian" w:date="2017-10-02T12:42:00Z">
            <w:rPr>
              <w:ins w:id="4" w:author="Culebras, Sebastian" w:date="2017-10-02T12:38:00Z"/>
              <w:rFonts w:ascii="Calibri" w:hAnsi="Calibri"/>
              <w:sz w:val="22"/>
              <w:szCs w:val="22"/>
            </w:rPr>
          </w:rPrChange>
        </w:rPr>
      </w:pPr>
      <w:proofErr w:type="spellStart"/>
      <w:r w:rsidRPr="004D3AF3">
        <w:rPr>
          <w:rFonts w:ascii="Calibri" w:hAnsi="Calibri"/>
          <w:sz w:val="22"/>
          <w:szCs w:val="22"/>
        </w:rPr>
        <w:t>Presionar</w:t>
      </w:r>
      <w:proofErr w:type="spellEnd"/>
      <w:r w:rsidRPr="004D3AF3">
        <w:rPr>
          <w:rFonts w:ascii="Calibri" w:hAnsi="Calibri"/>
          <w:sz w:val="22"/>
          <w:szCs w:val="22"/>
        </w:rPr>
        <w:t xml:space="preserve"> 1er </w:t>
      </w:r>
      <w:proofErr w:type="spellStart"/>
      <w:r w:rsidRPr="004D3AF3">
        <w:rPr>
          <w:rFonts w:ascii="Calibri" w:hAnsi="Calibri"/>
          <w:sz w:val="22"/>
          <w:szCs w:val="22"/>
        </w:rPr>
        <w:t>botón</w:t>
      </w:r>
      <w:proofErr w:type="spellEnd"/>
      <w:r w:rsidRPr="004D3AF3">
        <w:rPr>
          <w:rFonts w:ascii="Calibri" w:hAnsi="Calibri"/>
          <w:sz w:val="22"/>
          <w:szCs w:val="22"/>
        </w:rPr>
        <w:t xml:space="preserve"> y </w:t>
      </w:r>
      <w:proofErr w:type="spellStart"/>
      <w:r w:rsidRPr="004D3AF3">
        <w:rPr>
          <w:rFonts w:ascii="Calibri" w:hAnsi="Calibri"/>
          <w:sz w:val="22"/>
          <w:szCs w:val="22"/>
        </w:rPr>
        <w:t>elegir</w:t>
      </w:r>
      <w:proofErr w:type="spellEnd"/>
      <w:r w:rsidRPr="004D3AF3">
        <w:rPr>
          <w:rFonts w:ascii="Calibri" w:hAnsi="Calibri"/>
          <w:sz w:val="22"/>
          <w:szCs w:val="22"/>
        </w:rPr>
        <w:t xml:space="preserve"> el txt template: Max II Call  Notice.txt</w:t>
      </w:r>
      <w:r w:rsidR="009D6D36" w:rsidRPr="004D3AF3">
        <w:rPr>
          <w:rFonts w:ascii="Calibri" w:hAnsi="Calibri"/>
          <w:sz w:val="22"/>
          <w:szCs w:val="22"/>
        </w:rPr>
        <w:t xml:space="preserve"> (Mirar: </w:t>
      </w:r>
      <w:hyperlink r:id="rId9" w:history="1">
        <w:r w:rsidR="009D6D36" w:rsidRPr="004D3AF3">
          <w:rPr>
            <w:rStyle w:val="Hyperlink"/>
          </w:rPr>
          <w:t>\\naeast.ad.jpmorganchase.com\amerib$\gmonba\BEAR\GLA_VOL005\DEPT\MAX\COMMON\DATA\MAXIS\projects\2017\Opics TakeOut\MAXIS - OPICS Project\Archivos Excel Middle Office\Morning Numbers (Daily)\</w:t>
        </w:r>
        <w:r w:rsidR="009D6D36" w:rsidRPr="009D6D36">
          <w:rPr>
            <w:rStyle w:val="Hyperlink"/>
          </w:rPr>
          <w:t xml:space="preserve"> </w:t>
        </w:r>
        <w:r w:rsidR="009D6D36" w:rsidRPr="009D6D36">
          <w:rPr>
            <w:rStyle w:val="Hyperlink"/>
            <w:rFonts w:ascii="Calibri" w:hAnsi="Calibri"/>
            <w:sz w:val="22"/>
            <w:szCs w:val="22"/>
          </w:rPr>
          <w:t>Max II Call  Notice.txt</w:t>
        </w:r>
      </w:hyperlink>
      <w:r w:rsidR="009D6D36" w:rsidRPr="004D3AF3">
        <w:rPr>
          <w:rFonts w:ascii="Calibri" w:hAnsi="Calibri"/>
          <w:sz w:val="22"/>
          <w:szCs w:val="22"/>
        </w:rPr>
        <w:t xml:space="preserve"> )</w:t>
      </w:r>
      <w:ins w:id="5" w:author="Culebras, Sebastian" w:date="2017-10-02T12:41:00Z">
        <w:r w:rsidR="004A5B78">
          <w:rPr>
            <w:rFonts w:ascii="Calibri" w:hAnsi="Calibri"/>
            <w:sz w:val="22"/>
            <w:szCs w:val="22"/>
          </w:rPr>
          <w:t xml:space="preserve">. </w:t>
        </w:r>
        <w:r w:rsidR="004A5B78" w:rsidRPr="004A5B78">
          <w:rPr>
            <w:rFonts w:ascii="Calibri" w:hAnsi="Calibri"/>
            <w:sz w:val="22"/>
            <w:szCs w:val="22"/>
            <w:lang w:val="es-ES_tradnl"/>
            <w:rPrChange w:id="6" w:author="Culebras, Sebastian" w:date="2017-10-02T12:42:00Z">
              <w:rPr>
                <w:rFonts w:ascii="Calibri" w:hAnsi="Calibri"/>
                <w:sz w:val="22"/>
                <w:szCs w:val="22"/>
              </w:rPr>
            </w:rPrChange>
          </w:rPr>
          <w:t>Esto va a abrir</w:t>
        </w:r>
      </w:ins>
      <w:ins w:id="7" w:author="Culebras, Sebastian" w:date="2017-10-02T12:42:00Z">
        <w:r w:rsidR="004A5B78" w:rsidRPr="004A5B78">
          <w:rPr>
            <w:rFonts w:ascii="Calibri" w:hAnsi="Calibri"/>
            <w:sz w:val="22"/>
            <w:szCs w:val="22"/>
            <w:lang w:val="es-ES_tradnl"/>
            <w:rPrChange w:id="8" w:author="Culebras, Sebastian" w:date="2017-10-02T12:42:00Z">
              <w:rPr>
                <w:rFonts w:ascii="Calibri" w:hAnsi="Calibri"/>
                <w:sz w:val="22"/>
                <w:szCs w:val="22"/>
              </w:rPr>
            </w:rPrChange>
          </w:rPr>
          <w:t xml:space="preserve"> un Nuevo archive </w:t>
        </w:r>
        <w:proofErr w:type="spellStart"/>
        <w:r w:rsidR="004A5B78" w:rsidRPr="004A5B78">
          <w:rPr>
            <w:rFonts w:ascii="Calibri" w:hAnsi="Calibri"/>
            <w:sz w:val="22"/>
            <w:szCs w:val="22"/>
            <w:lang w:val="es-ES_tradnl"/>
            <w:rPrChange w:id="9" w:author="Culebras, Sebastian" w:date="2017-10-02T12:42:00Z">
              <w:rPr>
                <w:rFonts w:ascii="Calibri" w:hAnsi="Calibri"/>
                <w:sz w:val="22"/>
                <w:szCs w:val="22"/>
              </w:rPr>
            </w:rPrChange>
          </w:rPr>
          <w:t>excel</w:t>
        </w:r>
        <w:proofErr w:type="spellEnd"/>
        <w:r w:rsidR="004A5B78" w:rsidRPr="004A5B78">
          <w:rPr>
            <w:rFonts w:ascii="Calibri" w:hAnsi="Calibri"/>
            <w:sz w:val="22"/>
            <w:szCs w:val="22"/>
            <w:lang w:val="es-ES_tradnl"/>
            <w:rPrChange w:id="10" w:author="Culebras, Sebastian" w:date="2017-10-02T12:42:00Z">
              <w:rPr>
                <w:rFonts w:ascii="Calibri" w:hAnsi="Calibri"/>
                <w:sz w:val="22"/>
                <w:szCs w:val="22"/>
              </w:rPr>
            </w:rPrChange>
          </w:rPr>
          <w:t xml:space="preserve"> que se usara </w:t>
        </w:r>
        <w:r w:rsidR="004A5B78">
          <w:rPr>
            <w:rFonts w:ascii="Calibri" w:hAnsi="Calibri"/>
            <w:sz w:val="22"/>
            <w:szCs w:val="22"/>
            <w:lang w:val="es-ES_tradnl"/>
          </w:rPr>
          <w:t>como</w:t>
        </w:r>
        <w:r w:rsidR="004A5B78" w:rsidRPr="004A5B78">
          <w:rPr>
            <w:rFonts w:ascii="Calibri" w:hAnsi="Calibri"/>
            <w:sz w:val="22"/>
            <w:szCs w:val="22"/>
            <w:lang w:val="es-ES_tradnl"/>
            <w:rPrChange w:id="11" w:author="Culebras, Sebastian" w:date="2017-10-02T12:42:00Z">
              <w:rPr>
                <w:rFonts w:ascii="Calibri" w:hAnsi="Calibri"/>
                <w:sz w:val="22"/>
                <w:szCs w:val="22"/>
              </w:rPr>
            </w:rPrChange>
          </w:rPr>
          <w:t xml:space="preserve"> </w:t>
        </w:r>
        <w:proofErr w:type="spellStart"/>
        <w:r w:rsidR="004A5B78" w:rsidRPr="004A5B78">
          <w:rPr>
            <w:rFonts w:ascii="Calibri" w:hAnsi="Calibri"/>
            <w:sz w:val="22"/>
            <w:szCs w:val="22"/>
            <w:lang w:val="es-ES_tradnl"/>
            <w:rPrChange w:id="12" w:author="Culebras, Sebastian" w:date="2017-10-02T12:42:00Z">
              <w:rPr>
                <w:rFonts w:ascii="Calibri" w:hAnsi="Calibri"/>
                <w:sz w:val="22"/>
                <w:szCs w:val="22"/>
              </w:rPr>
            </w:rPrChange>
          </w:rPr>
          <w:t>template</w:t>
        </w:r>
        <w:proofErr w:type="spellEnd"/>
        <w:r w:rsidR="004A5B78">
          <w:rPr>
            <w:rFonts w:ascii="Calibri" w:hAnsi="Calibri"/>
            <w:sz w:val="22"/>
            <w:szCs w:val="22"/>
            <w:lang w:val="es-ES_tradnl"/>
          </w:rPr>
          <w:t xml:space="preserve"> para pegar datos.</w:t>
        </w:r>
      </w:ins>
    </w:p>
    <w:p w:rsidR="004A5B78" w:rsidRPr="004A5B78" w:rsidRDefault="004A5B78" w:rsidP="004A5B7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  <w:rPrChange w:id="13" w:author="Culebras, Sebastian" w:date="2017-10-02T12:38:00Z">
            <w:rPr>
              <w:rFonts w:ascii="Calibri" w:hAnsi="Calibri"/>
              <w:sz w:val="22"/>
              <w:szCs w:val="22"/>
            </w:rPr>
          </w:rPrChange>
        </w:rPr>
      </w:pPr>
      <w:ins w:id="14" w:author="Culebras, Sebastian" w:date="2017-10-02T12:40:00Z">
        <w:r>
          <w:rPr>
            <w:rFonts w:ascii="Calibri" w:hAnsi="Calibri"/>
            <w:sz w:val="22"/>
            <w:szCs w:val="22"/>
            <w:lang w:val="es-ES_tradnl"/>
          </w:rPr>
          <w:t xml:space="preserve">Vuelve al archivo: </w:t>
        </w:r>
        <w:proofErr w:type="spellStart"/>
        <w:r>
          <w:rPr>
            <w:rFonts w:ascii="Calibri" w:hAnsi="Calibri"/>
            <w:sz w:val="22"/>
            <w:szCs w:val="22"/>
            <w:lang w:val="es-ES_tradnl"/>
          </w:rPr>
          <w:t>Branch</w:t>
        </w:r>
        <w:proofErr w:type="spellEnd"/>
        <w:r>
          <w:rPr>
            <w:rFonts w:ascii="Calibri" w:hAnsi="Calibri"/>
            <w:sz w:val="22"/>
            <w:szCs w:val="22"/>
            <w:lang w:val="es-ES_tradnl"/>
          </w:rPr>
          <w:t xml:space="preserve"> XX </w:t>
        </w:r>
        <w:proofErr w:type="spellStart"/>
        <w:r>
          <w:rPr>
            <w:rFonts w:ascii="Calibri" w:hAnsi="Calibri"/>
            <w:sz w:val="22"/>
            <w:szCs w:val="22"/>
            <w:lang w:val="es-ES_tradnl"/>
          </w:rPr>
          <w:t>Opics</w:t>
        </w:r>
        <w:proofErr w:type="spellEnd"/>
        <w:r>
          <w:rPr>
            <w:rFonts w:ascii="Calibri" w:hAnsi="Calibri"/>
            <w:sz w:val="22"/>
            <w:szCs w:val="22"/>
            <w:lang w:val="es-ES_tradnl"/>
          </w:rPr>
          <w:t xml:space="preserve"> Script.xls solapa </w:t>
        </w:r>
        <w:proofErr w:type="spellStart"/>
        <w:r>
          <w:rPr>
            <w:rFonts w:ascii="Calibri" w:hAnsi="Calibri"/>
            <w:sz w:val="22"/>
            <w:szCs w:val="22"/>
            <w:lang w:val="es-ES_tradnl"/>
          </w:rPr>
          <w:t>Accounts</w:t>
        </w:r>
      </w:ins>
      <w:proofErr w:type="spellEnd"/>
      <w:ins w:id="15" w:author="Culebras, Sebastian" w:date="2017-10-02T12:41:00Z">
        <w:r>
          <w:rPr>
            <w:rFonts w:ascii="Calibri" w:hAnsi="Calibri"/>
            <w:sz w:val="22"/>
            <w:szCs w:val="22"/>
            <w:lang w:val="es-ES_tradnl"/>
          </w:rPr>
          <w:t xml:space="preserve"> y copia los datos</w:t>
        </w:r>
      </w:ins>
      <w:ins w:id="16" w:author="Culebras, Sebastian" w:date="2017-10-02T12:42:00Z">
        <w:r>
          <w:rPr>
            <w:rFonts w:ascii="Calibri" w:hAnsi="Calibri"/>
            <w:sz w:val="22"/>
            <w:szCs w:val="22"/>
            <w:lang w:val="es-ES_tradnl"/>
          </w:rPr>
          <w:t xml:space="preserve"> de la sección </w:t>
        </w:r>
      </w:ins>
      <w:ins w:id="17" w:author="Culebras, Sebastian" w:date="2017-10-02T12:43:00Z">
        <w:r>
          <w:rPr>
            <w:rFonts w:ascii="Calibri" w:hAnsi="Calibri"/>
            <w:sz w:val="22"/>
            <w:szCs w:val="22"/>
            <w:lang w:val="es-ES_tradnl"/>
          </w:rPr>
          <w:t>“</w:t>
        </w:r>
      </w:ins>
      <w:ins w:id="18" w:author="Culebras, Sebastian" w:date="2017-10-02T12:42:00Z">
        <w:r w:rsidRPr="004A5B78">
          <w:rPr>
            <w:rFonts w:ascii="Calibri" w:hAnsi="Calibri"/>
            <w:sz w:val="22"/>
            <w:szCs w:val="22"/>
            <w:lang w:val="es-ES_tradnl"/>
          </w:rPr>
          <w:t xml:space="preserve">3 </w:t>
        </w:r>
        <w:proofErr w:type="spellStart"/>
        <w:r w:rsidRPr="004A5B78">
          <w:rPr>
            <w:rFonts w:ascii="Calibri" w:hAnsi="Calibri"/>
            <w:sz w:val="22"/>
            <w:szCs w:val="22"/>
            <w:lang w:val="es-ES_tradnl"/>
          </w:rPr>
          <w:t>The</w:t>
        </w:r>
        <w:proofErr w:type="spellEnd"/>
        <w:r w:rsidRPr="004A5B78">
          <w:rPr>
            <w:rFonts w:ascii="Calibri" w:hAnsi="Calibri"/>
            <w:sz w:val="22"/>
            <w:szCs w:val="22"/>
            <w:lang w:val="es-ES_tradnl"/>
          </w:rPr>
          <w:t xml:space="preserve"> script </w:t>
        </w:r>
        <w:proofErr w:type="spellStart"/>
        <w:r w:rsidRPr="004A5B78">
          <w:rPr>
            <w:rFonts w:ascii="Calibri" w:hAnsi="Calibri"/>
            <w:sz w:val="22"/>
            <w:szCs w:val="22"/>
            <w:lang w:val="es-ES_tradnl"/>
          </w:rPr>
          <w:t>transactions</w:t>
        </w:r>
        <w:proofErr w:type="spellEnd"/>
        <w:r w:rsidRPr="004A5B78">
          <w:rPr>
            <w:rFonts w:ascii="Calibri" w:hAnsi="Calibri"/>
            <w:sz w:val="22"/>
            <w:szCs w:val="22"/>
            <w:lang w:val="es-ES_tradnl"/>
          </w:rPr>
          <w:t xml:space="preserve"> </w:t>
        </w:r>
        <w:proofErr w:type="spellStart"/>
        <w:r w:rsidRPr="004A5B78">
          <w:rPr>
            <w:rFonts w:ascii="Calibri" w:hAnsi="Calibri"/>
            <w:sz w:val="22"/>
            <w:szCs w:val="22"/>
            <w:lang w:val="es-ES_tradnl"/>
          </w:rPr>
          <w:t>feed</w:t>
        </w:r>
        <w:proofErr w:type="spellEnd"/>
        <w:r w:rsidRPr="004A5B78">
          <w:rPr>
            <w:rFonts w:ascii="Calibri" w:hAnsi="Calibri"/>
            <w:sz w:val="22"/>
            <w:szCs w:val="22"/>
            <w:lang w:val="es-ES_tradnl"/>
          </w:rPr>
          <w:t xml:space="preserve"> </w:t>
        </w:r>
        <w:proofErr w:type="spellStart"/>
        <w:r w:rsidRPr="004A5B78">
          <w:rPr>
            <w:rFonts w:ascii="Calibri" w:hAnsi="Calibri"/>
            <w:sz w:val="22"/>
            <w:szCs w:val="22"/>
            <w:lang w:val="es-ES_tradnl"/>
          </w:rPr>
          <w:t>the</w:t>
        </w:r>
        <w:proofErr w:type="spellEnd"/>
        <w:r w:rsidRPr="004A5B78">
          <w:rPr>
            <w:rFonts w:ascii="Calibri" w:hAnsi="Calibri"/>
            <w:sz w:val="22"/>
            <w:szCs w:val="22"/>
            <w:lang w:val="es-ES_tradnl"/>
          </w:rPr>
          <w:t xml:space="preserve">  </w:t>
        </w:r>
        <w:proofErr w:type="spellStart"/>
        <w:r w:rsidRPr="004A5B78">
          <w:rPr>
            <w:rFonts w:ascii="Calibri" w:hAnsi="Calibri"/>
            <w:sz w:val="22"/>
            <w:szCs w:val="22"/>
            <w:lang w:val="es-ES_tradnl"/>
          </w:rPr>
          <w:t>form</w:t>
        </w:r>
        <w:proofErr w:type="spellEnd"/>
        <w:r w:rsidRPr="004A5B78">
          <w:rPr>
            <w:rFonts w:ascii="Calibri" w:hAnsi="Calibri"/>
            <w:sz w:val="22"/>
            <w:szCs w:val="22"/>
            <w:lang w:val="es-ES_tradnl"/>
          </w:rPr>
          <w:t xml:space="preserve"> </w:t>
        </w:r>
        <w:proofErr w:type="spellStart"/>
        <w:r w:rsidRPr="004A5B78">
          <w:rPr>
            <w:rFonts w:ascii="Calibri" w:hAnsi="Calibri"/>
            <w:sz w:val="22"/>
            <w:szCs w:val="22"/>
            <w:lang w:val="es-ES_tradnl"/>
          </w:rPr>
          <w:t>below</w:t>
        </w:r>
      </w:ins>
      <w:proofErr w:type="spellEnd"/>
      <w:ins w:id="19" w:author="Culebras, Sebastian" w:date="2017-10-02T12:43:00Z">
        <w:r>
          <w:rPr>
            <w:rFonts w:ascii="Calibri" w:hAnsi="Calibri"/>
            <w:sz w:val="22"/>
            <w:szCs w:val="22"/>
            <w:lang w:val="es-ES_tradnl"/>
          </w:rPr>
          <w:t xml:space="preserve">” y las pega en el </w:t>
        </w:r>
        <w:proofErr w:type="spellStart"/>
        <w:r>
          <w:rPr>
            <w:rFonts w:ascii="Calibri" w:hAnsi="Calibri"/>
            <w:sz w:val="22"/>
            <w:szCs w:val="22"/>
            <w:lang w:val="es-ES_tradnl"/>
          </w:rPr>
          <w:t>template</w:t>
        </w:r>
        <w:proofErr w:type="spellEnd"/>
        <w:r>
          <w:rPr>
            <w:rFonts w:ascii="Calibri" w:hAnsi="Calibri"/>
            <w:sz w:val="22"/>
            <w:szCs w:val="22"/>
            <w:lang w:val="es-ES_tradnl"/>
          </w:rPr>
          <w:t xml:space="preserve"> que abrió la macro anterior.</w:t>
        </w:r>
      </w:ins>
      <w:ins w:id="20" w:author="Culebras, Sebastian" w:date="2017-10-02T12:41:00Z">
        <w:r>
          <w:rPr>
            <w:rFonts w:ascii="Calibri" w:hAnsi="Calibri"/>
            <w:sz w:val="22"/>
            <w:szCs w:val="22"/>
            <w:lang w:val="es-ES_tradnl"/>
          </w:rPr>
          <w:t xml:space="preserve"> </w:t>
        </w:r>
      </w:ins>
    </w:p>
    <w:p w:rsidR="00A1558E" w:rsidRDefault="00A1558E" w:rsidP="00497DC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Presionar 2do botón.  Se ejecuta macro y luego genera un txt (diferente al del template) en una ubicación especifica de donde lo va a tomar OPICS cuando hagamos la importación.</w:t>
      </w:r>
    </w:p>
    <w:p w:rsidR="00A1558E" w:rsidRPr="00A1558E" w:rsidRDefault="00A1558E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 xml:space="preserve">De OPICs solo tenemos que tocar el módulo de ICAP </w:t>
      </w:r>
      <w:r w:rsidR="00895F66">
        <w:rPr>
          <w:rFonts w:ascii="Calibri" w:hAnsi="Calibri"/>
          <w:sz w:val="22"/>
          <w:szCs w:val="22"/>
          <w:lang w:val="es-ES_tradnl"/>
        </w:rPr>
        <w:t xml:space="preserve">(Deal Capture Interface) </w:t>
      </w:r>
      <w:r w:rsidRPr="000005F7">
        <w:rPr>
          <w:rFonts w:ascii="Calibri" w:hAnsi="Calibri"/>
          <w:sz w:val="22"/>
          <w:szCs w:val="22"/>
          <w:lang w:val="es-ES_tradnl"/>
        </w:rPr>
        <w:t>que es tomar los movimientos diarios. El resto de los módulos por ahora no.</w:t>
      </w:r>
    </w:p>
    <w:p w:rsidR="00895F66" w:rsidRDefault="00895F66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Para importar el txt desde ICAP:</w:t>
      </w:r>
    </w:p>
    <w:p w:rsidR="00895F66" w:rsidRDefault="00895F66" w:rsidP="00497DC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Se pone el </w:t>
      </w:r>
      <w:r w:rsidR="00570BBF">
        <w:rPr>
          <w:rFonts w:ascii="Calibri" w:hAnsi="Calibri"/>
          <w:sz w:val="22"/>
          <w:szCs w:val="22"/>
          <w:lang w:val="es-ES_tradnl"/>
        </w:rPr>
        <w:t>número</w:t>
      </w:r>
      <w:r>
        <w:rPr>
          <w:rFonts w:ascii="Calibri" w:hAnsi="Calibri"/>
          <w:sz w:val="22"/>
          <w:szCs w:val="22"/>
          <w:lang w:val="es-ES_tradnl"/>
        </w:rPr>
        <w:t xml:space="preserve"> de Branch</w:t>
      </w:r>
    </w:p>
    <w:p w:rsidR="00895F66" w:rsidRDefault="00895F66" w:rsidP="00497DC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Presionar “Start”</w:t>
      </w:r>
    </w:p>
    <w:p w:rsidR="00895F66" w:rsidRDefault="00895F66" w:rsidP="00895F6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9D6D36" w:rsidRDefault="009D6D36" w:rsidP="00895F6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La </w:t>
      </w:r>
      <w:proofErr w:type="spellStart"/>
      <w:r>
        <w:rPr>
          <w:rFonts w:ascii="Calibri" w:hAnsi="Calibri"/>
          <w:sz w:val="22"/>
          <w:szCs w:val="22"/>
          <w:lang w:val="es-ES_tradnl"/>
        </w:rPr>
        <w:t>docuementacion</w:t>
      </w:r>
      <w:proofErr w:type="spellEnd"/>
      <w:r>
        <w:rPr>
          <w:rFonts w:ascii="Calibri" w:hAnsi="Calibri"/>
          <w:sz w:val="22"/>
          <w:szCs w:val="22"/>
          <w:lang w:val="es-ES_tradnl"/>
        </w:rPr>
        <w:t xml:space="preserve"> de este  proceso se encuentra </w:t>
      </w:r>
      <w:proofErr w:type="gramStart"/>
      <w:r>
        <w:rPr>
          <w:rFonts w:ascii="Calibri" w:hAnsi="Calibri"/>
          <w:sz w:val="22"/>
          <w:szCs w:val="22"/>
          <w:lang w:val="es-ES_tradnl"/>
        </w:rPr>
        <w:t>en :</w:t>
      </w:r>
      <w:proofErr w:type="gramEnd"/>
    </w:p>
    <w:p w:rsidR="009D6D36" w:rsidRPr="004D3AF3" w:rsidRDefault="004A5B78" w:rsidP="00895F66">
      <w:pPr>
        <w:pStyle w:val="NormalWeb"/>
        <w:spacing w:before="0" w:beforeAutospacing="0" w:after="0" w:afterAutospacing="0"/>
        <w:rPr>
          <w:color w:val="1F497D"/>
          <w:lang w:val="es-ES_tradnl"/>
        </w:rPr>
      </w:pPr>
      <w:r>
        <w:fldChar w:fldCharType="begin"/>
      </w:r>
      <w:r w:rsidRPr="004A5B78">
        <w:rPr>
          <w:lang w:val="es-ES_tradnl"/>
          <w:rPrChange w:id="21" w:author="Culebras, Sebastian" w:date="2017-10-02T12:38:00Z">
            <w:rPr/>
          </w:rPrChange>
        </w:rPr>
        <w:instrText xml:space="preserve"> HYPERLINK "http://sdecdc1opicsd02/content/mergedProjects/</w:instrText>
      </w:r>
      <w:r w:rsidRPr="004A5B78">
        <w:rPr>
          <w:lang w:val="es-ES_tradnl"/>
          <w:rPrChange w:id="22" w:author="Culebras, Sebastian" w:date="2017-10-02T12:38:00Z">
            <w:rPr/>
          </w:rPrChange>
        </w:rPr>
        <w:instrText xml:space="preserve">extint/icap_deal_capture_interface.htm" </w:instrText>
      </w:r>
      <w:r>
        <w:fldChar w:fldCharType="separate"/>
      </w:r>
      <w:r w:rsidR="009D6D36" w:rsidRPr="004D3AF3">
        <w:rPr>
          <w:rStyle w:val="Hyperlink"/>
          <w:lang w:val="es-ES_tradnl"/>
        </w:rPr>
        <w:t>http://sdecdc1opicsd02/content/mergedProjects/extint/icap_deal_capture_interface.htm</w:t>
      </w:r>
      <w:r>
        <w:rPr>
          <w:rStyle w:val="Hyperlink"/>
          <w:lang w:val="es-ES_tradnl"/>
        </w:rPr>
        <w:fldChar w:fldCharType="end"/>
      </w:r>
    </w:p>
    <w:p w:rsidR="009D6D36" w:rsidRPr="004D3AF3" w:rsidRDefault="009D6D36" w:rsidP="00895F66">
      <w:pPr>
        <w:pStyle w:val="NormalWeb"/>
        <w:spacing w:before="0" w:beforeAutospacing="0" w:after="0" w:afterAutospacing="0"/>
        <w:rPr>
          <w:color w:val="1F497D"/>
          <w:lang w:val="es-ES_tradnl"/>
        </w:rPr>
      </w:pPr>
    </w:p>
    <w:p w:rsidR="009D6D36" w:rsidRDefault="009D6D36" w:rsidP="00895F6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El resultado de esta pantalla (ICAP) es la generación de un txt en una ubicación </w:t>
      </w:r>
      <w:proofErr w:type="spellStart"/>
      <w:r>
        <w:rPr>
          <w:rFonts w:ascii="Calibri" w:hAnsi="Calibri"/>
          <w:sz w:val="22"/>
          <w:szCs w:val="22"/>
          <w:lang w:val="es-ES_tradnl"/>
        </w:rPr>
        <w:t>determinadad</w:t>
      </w:r>
      <w:proofErr w:type="spellEnd"/>
      <w:r>
        <w:rPr>
          <w:rFonts w:ascii="Calibri" w:hAnsi="Calibri"/>
          <w:sz w:val="22"/>
          <w:szCs w:val="22"/>
          <w:lang w:val="es-ES_tradnl"/>
        </w:rPr>
        <w:t xml:space="preserve"> (desconocemos por el momento) que va ser entrada para SAP. SAP lo lee y lo Ingresa al General Ledger (de alguna forma tiene un proceso </w:t>
      </w:r>
      <w:proofErr w:type="spellStart"/>
      <w:r>
        <w:rPr>
          <w:rFonts w:ascii="Calibri" w:hAnsi="Calibri"/>
          <w:sz w:val="22"/>
          <w:szCs w:val="22"/>
          <w:lang w:val="es-ES_tradnl"/>
        </w:rPr>
        <w:t>batch</w:t>
      </w:r>
      <w:proofErr w:type="spellEnd"/>
      <w:r>
        <w:rPr>
          <w:rFonts w:ascii="Calibri" w:hAnsi="Calibri"/>
          <w:sz w:val="22"/>
          <w:szCs w:val="22"/>
          <w:lang w:val="es-ES_tradnl"/>
        </w:rPr>
        <w:t xml:space="preserve"> o un servicio que lo hace</w:t>
      </w:r>
      <w:r w:rsidR="0089431D">
        <w:rPr>
          <w:rFonts w:ascii="Calibri" w:hAnsi="Calibri"/>
          <w:sz w:val="22"/>
          <w:szCs w:val="22"/>
          <w:lang w:val="es-ES_tradnl"/>
        </w:rPr>
        <w:t xml:space="preserve"> pero es algo que escapa a nuestro alcance de proyecto)</w:t>
      </w:r>
    </w:p>
    <w:p w:rsidR="009D6D36" w:rsidRDefault="009D6D36" w:rsidP="00895F6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9D6D36" w:rsidRDefault="009D6D36" w:rsidP="00895F6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9D6D36" w:rsidRDefault="009D6D36" w:rsidP="00895F6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 xml:space="preserve">El </w:t>
      </w:r>
      <w:r>
        <w:rPr>
          <w:rFonts w:ascii="Calibri" w:hAnsi="Calibri"/>
          <w:sz w:val="22"/>
          <w:szCs w:val="22"/>
          <w:lang w:val="es-ES_tradnl"/>
        </w:rPr>
        <w:t xml:space="preserve">file </w:t>
      </w:r>
      <w:r w:rsidRPr="000005F7">
        <w:rPr>
          <w:rFonts w:ascii="Calibri" w:hAnsi="Calibri"/>
          <w:sz w:val="22"/>
          <w:szCs w:val="22"/>
          <w:lang w:val="es-ES_tradnl"/>
        </w:rPr>
        <w:t>de los branchs tienen un solo file con todo el histórico.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El de Akira data es un solo por día.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De la app de Akira sale al file Akira Data del cual desprende todo lo demás.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En Opics, cuando queres levantar la data, ya sabe de qué</w:t>
      </w:r>
      <w:r>
        <w:rPr>
          <w:rFonts w:ascii="Calibri" w:hAnsi="Calibri"/>
          <w:sz w:val="22"/>
          <w:szCs w:val="22"/>
          <w:lang w:val="es-ES_tradnl"/>
        </w:rPr>
        <w:t xml:space="preserve"> directorio lo levanta, tenes siempre que seleccionar la branch. No se puede cambiar el directorio.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Si tu user no tiene el permiso no funciona.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De la solapa Accounts</w:t>
      </w:r>
      <w:r>
        <w:rPr>
          <w:rFonts w:ascii="Calibri" w:hAnsi="Calibri"/>
          <w:sz w:val="22"/>
          <w:szCs w:val="22"/>
          <w:lang w:val="es-ES_tradnl"/>
        </w:rPr>
        <w:t xml:space="preserve"> sale lo que finalmente Op</w:t>
      </w:r>
      <w:r w:rsidRPr="000005F7">
        <w:rPr>
          <w:rFonts w:ascii="Calibri" w:hAnsi="Calibri"/>
          <w:sz w:val="22"/>
          <w:szCs w:val="22"/>
          <w:lang w:val="es-ES_tradnl"/>
        </w:rPr>
        <w:t>ics va a levantar, es el formato que Opics acepta.</w:t>
      </w:r>
    </w:p>
    <w:p w:rsidR="00822803" w:rsidRDefault="008228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Después abro la Macro, selecciono el Branch y selecciono el Template TXT (MAX II Call Notice) que voy a usar para llevar a Opics.</w:t>
      </w:r>
    </w:p>
    <w:p w:rsidR="00822803" w:rsidRDefault="008228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La Macro empieza a cargar todos los datos en el txt.</w:t>
      </w:r>
    </w:p>
    <w:p w:rsidR="00822803" w:rsidRPr="000005F7" w:rsidRDefault="008228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Abro Opics y voy a Account Balance for Branch 72 y desde ahí levanta el txt.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Usual ID: es la cu</w:t>
      </w:r>
      <w:r w:rsidR="00895F66">
        <w:rPr>
          <w:rFonts w:ascii="Calibri" w:hAnsi="Calibri"/>
          <w:sz w:val="22"/>
          <w:szCs w:val="22"/>
          <w:lang w:val="es-ES_tradnl"/>
        </w:rPr>
        <w:t>e</w:t>
      </w:r>
      <w:r w:rsidRPr="000005F7">
        <w:rPr>
          <w:rFonts w:ascii="Calibri" w:hAnsi="Calibri"/>
          <w:sz w:val="22"/>
          <w:szCs w:val="22"/>
          <w:lang w:val="es-ES_tradnl"/>
        </w:rPr>
        <w:t>nta donde impact</w:t>
      </w:r>
      <w:r>
        <w:rPr>
          <w:rFonts w:ascii="Calibri" w:hAnsi="Calibri"/>
          <w:sz w:val="22"/>
          <w:szCs w:val="22"/>
          <w:lang w:val="es-ES_tradnl"/>
        </w:rPr>
        <w:t>a</w:t>
      </w:r>
      <w:r w:rsidRPr="000005F7">
        <w:rPr>
          <w:rFonts w:ascii="Calibri" w:hAnsi="Calibri"/>
          <w:sz w:val="22"/>
          <w:szCs w:val="22"/>
          <w:lang w:val="es-ES_tradnl"/>
        </w:rPr>
        <w:t xml:space="preserve"> dentro de la branch -&gt; en el file de la branch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4D57E2" w:rsidRDefault="000005F7" w:rsidP="000005F7">
      <w:pPr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Ellos llegan hasta tomar los datos del server en Opics, es decir, chequear que los datos se hayan cargado en Opics y ahi termina su trabajo.</w:t>
      </w:r>
    </w:p>
    <w:p w:rsidR="00895F66" w:rsidRDefault="00895F66" w:rsidP="000005F7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Se supone que OPICS genera ciertos movimientos pero el Middle Office desconoce </w:t>
      </w:r>
      <w:r w:rsidR="00570BBF">
        <w:rPr>
          <w:rFonts w:ascii="Calibri" w:hAnsi="Calibri"/>
          <w:sz w:val="22"/>
          <w:szCs w:val="22"/>
          <w:lang w:val="es-ES_tradnl"/>
        </w:rPr>
        <w:t>cuáles</w:t>
      </w:r>
      <w:r>
        <w:rPr>
          <w:rFonts w:ascii="Calibri" w:hAnsi="Calibri"/>
          <w:sz w:val="22"/>
          <w:szCs w:val="22"/>
          <w:lang w:val="es-ES_tradnl"/>
        </w:rPr>
        <w:t xml:space="preserve"> son y a </w:t>
      </w:r>
      <w:r w:rsidR="00570BBF">
        <w:rPr>
          <w:rFonts w:ascii="Calibri" w:hAnsi="Calibri"/>
          <w:sz w:val="22"/>
          <w:szCs w:val="22"/>
          <w:lang w:val="es-ES_tradnl"/>
        </w:rPr>
        <w:t>dónde</w:t>
      </w:r>
      <w:r>
        <w:rPr>
          <w:rFonts w:ascii="Calibri" w:hAnsi="Calibri"/>
          <w:sz w:val="22"/>
          <w:szCs w:val="22"/>
          <w:lang w:val="es-ES_tradnl"/>
        </w:rPr>
        <w:t xml:space="preserve"> van los datos.</w:t>
      </w:r>
    </w:p>
    <w:p w:rsidR="00895F66" w:rsidRDefault="00895F66" w:rsidP="000005F7">
      <w:pPr>
        <w:rPr>
          <w:rFonts w:ascii="Calibri" w:hAnsi="Calibri"/>
          <w:sz w:val="22"/>
          <w:szCs w:val="22"/>
          <w:lang w:val="es-ES_tradnl"/>
        </w:rPr>
      </w:pPr>
    </w:p>
    <w:p w:rsidR="00895F66" w:rsidRDefault="00395F03" w:rsidP="000005F7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En OPICS se puede tirar consultas que se </w:t>
      </w:r>
      <w:r w:rsidR="00F61CE6">
        <w:rPr>
          <w:rFonts w:ascii="Calibri" w:hAnsi="Calibri"/>
          <w:sz w:val="22"/>
          <w:szCs w:val="22"/>
          <w:lang w:val="es-ES_tradnl"/>
        </w:rPr>
        <w:t>cargó</w:t>
      </w:r>
      <w:r>
        <w:rPr>
          <w:rFonts w:ascii="Calibri" w:hAnsi="Calibri"/>
          <w:sz w:val="22"/>
          <w:szCs w:val="22"/>
          <w:lang w:val="es-ES_tradnl"/>
        </w:rPr>
        <w:t>.</w:t>
      </w:r>
      <w:r w:rsidR="000C77D7">
        <w:rPr>
          <w:rFonts w:ascii="Calibri" w:hAnsi="Calibri"/>
          <w:sz w:val="22"/>
          <w:szCs w:val="22"/>
          <w:lang w:val="es-ES_tradnl"/>
        </w:rPr>
        <w:t xml:space="preserve"> </w:t>
      </w:r>
      <w:r w:rsidR="00895F66">
        <w:rPr>
          <w:rFonts w:ascii="Calibri" w:hAnsi="Calibri"/>
          <w:sz w:val="22"/>
          <w:szCs w:val="22"/>
          <w:lang w:val="es-ES_tradnl"/>
        </w:rPr>
        <w:t>Para Generar AKIRA_DATA:</w:t>
      </w:r>
    </w:p>
    <w:p w:rsidR="00895F66" w:rsidRPr="00497DC7" w:rsidRDefault="00895F66" w:rsidP="00497DC7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  <w:lang w:val="es-ES_tradnl"/>
        </w:rPr>
      </w:pPr>
      <w:r w:rsidRPr="00497DC7">
        <w:rPr>
          <w:rFonts w:ascii="Calibri" w:hAnsi="Calibri"/>
          <w:sz w:val="22"/>
          <w:szCs w:val="22"/>
          <w:lang w:val="es-ES_tradnl"/>
        </w:rPr>
        <w:t>Abrir Akira</w:t>
      </w:r>
    </w:p>
    <w:p w:rsidR="00895F66" w:rsidRDefault="00895F66" w:rsidP="000005F7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NOTA: PARA QUE FUNCIONE AKIRA LA HORA DE LA PC DEBE ESTAR CON LA HORA DE USA (1 hora menos que Argentina).</w:t>
      </w:r>
    </w:p>
    <w:p w:rsidR="00C27A91" w:rsidRDefault="00895F66" w:rsidP="000005F7">
      <w:pPr>
        <w:rPr>
          <w:rFonts w:ascii="Calibri" w:hAnsi="Calibri"/>
          <w:sz w:val="22"/>
          <w:szCs w:val="22"/>
        </w:rPr>
      </w:pPr>
      <w:r w:rsidRPr="00497DC7">
        <w:rPr>
          <w:rFonts w:ascii="Calibri" w:hAnsi="Calibri"/>
          <w:sz w:val="22"/>
          <w:szCs w:val="22"/>
        </w:rPr>
        <w:t xml:space="preserve">Max Rec Report – FO Summary – Tab </w:t>
      </w:r>
      <w:r>
        <w:rPr>
          <w:rFonts w:ascii="Calibri" w:hAnsi="Calibri"/>
          <w:sz w:val="22"/>
          <w:szCs w:val="22"/>
        </w:rPr>
        <w:t>“Active Report”</w:t>
      </w:r>
    </w:p>
    <w:p w:rsidR="00C53677" w:rsidRDefault="00C53677" w:rsidP="000005F7">
      <w:pPr>
        <w:rPr>
          <w:rFonts w:ascii="Calibri" w:hAnsi="Calibri"/>
          <w:sz w:val="22"/>
          <w:szCs w:val="22"/>
        </w:rPr>
      </w:pPr>
    </w:p>
    <w:p w:rsidR="00C53677" w:rsidRDefault="00C53677" w:rsidP="000005F7">
      <w:pPr>
        <w:rPr>
          <w:rFonts w:ascii="Calibri" w:hAnsi="Calibri"/>
          <w:sz w:val="22"/>
          <w:szCs w:val="22"/>
        </w:rPr>
      </w:pPr>
    </w:p>
    <w:p w:rsidR="00C53677" w:rsidRDefault="00C53677" w:rsidP="00C53677">
      <w:pPr>
        <w:pStyle w:val="NormalWeb"/>
        <w:spacing w:before="0" w:beforeAutospacing="0" w:after="0" w:afterAutospacing="0"/>
        <w:rPr>
          <w:rFonts w:ascii="Calibri" w:hAnsi="Calibri"/>
          <w:b/>
          <w:sz w:val="28"/>
          <w:szCs w:val="28"/>
          <w:u w:val="single"/>
          <w:lang w:val="es-ES_tradnl"/>
        </w:rPr>
      </w:pPr>
      <w:r>
        <w:rPr>
          <w:rFonts w:ascii="Calibri" w:hAnsi="Calibri"/>
          <w:b/>
          <w:sz w:val="28"/>
          <w:szCs w:val="28"/>
          <w:u w:val="single"/>
          <w:lang w:val="es-ES_tradnl"/>
        </w:rPr>
        <w:t>Miércoles</w:t>
      </w:r>
      <w:r w:rsidRPr="00E16B00">
        <w:rPr>
          <w:rFonts w:ascii="Calibri" w:hAnsi="Calibri"/>
          <w:b/>
          <w:sz w:val="28"/>
          <w:szCs w:val="28"/>
          <w:u w:val="single"/>
          <w:lang w:val="es-ES_tradnl"/>
        </w:rPr>
        <w:t xml:space="preserve"> 0</w:t>
      </w:r>
      <w:r>
        <w:rPr>
          <w:rFonts w:ascii="Calibri" w:hAnsi="Calibri"/>
          <w:b/>
          <w:sz w:val="28"/>
          <w:szCs w:val="28"/>
          <w:u w:val="single"/>
          <w:lang w:val="es-ES_tradnl"/>
        </w:rPr>
        <w:t>6</w:t>
      </w:r>
      <w:r w:rsidRPr="00E16B00">
        <w:rPr>
          <w:rFonts w:ascii="Calibri" w:hAnsi="Calibri"/>
          <w:b/>
          <w:sz w:val="28"/>
          <w:szCs w:val="28"/>
          <w:u w:val="single"/>
          <w:lang w:val="es-ES_tradnl"/>
        </w:rPr>
        <w:t>/09/2017</w:t>
      </w:r>
    </w:p>
    <w:p w:rsidR="00C53677" w:rsidRPr="00015F42" w:rsidRDefault="000C77D7" w:rsidP="00C53677">
      <w:pPr>
        <w:pStyle w:val="NormalWeb"/>
        <w:spacing w:before="0" w:beforeAutospacing="0" w:after="0" w:afterAutospacing="0"/>
        <w:rPr>
          <w:rFonts w:ascii="Calibri" w:hAnsi="Calibri"/>
          <w:b/>
          <w:u w:val="single"/>
          <w:lang w:val="es-ES_tradnl"/>
        </w:rPr>
      </w:pPr>
      <w:r w:rsidRPr="00015F42">
        <w:rPr>
          <w:rFonts w:ascii="Calibri" w:hAnsi="Calibri"/>
          <w:b/>
          <w:u w:val="single"/>
          <w:lang w:val="es-ES_tradnl"/>
        </w:rPr>
        <w:t>Reunión</w:t>
      </w:r>
      <w:r w:rsidR="00C53677" w:rsidRPr="00015F42">
        <w:rPr>
          <w:rFonts w:ascii="Calibri" w:hAnsi="Calibri"/>
          <w:b/>
          <w:u w:val="single"/>
          <w:lang w:val="es-ES_tradnl"/>
        </w:rPr>
        <w:t xml:space="preserve"> con Greg:</w:t>
      </w:r>
    </w:p>
    <w:p w:rsidR="00C53677" w:rsidRDefault="00C53677" w:rsidP="000005F7">
      <w:pPr>
        <w:rPr>
          <w:rFonts w:ascii="Calibri" w:hAnsi="Calibri"/>
          <w:sz w:val="22"/>
          <w:szCs w:val="22"/>
          <w:lang w:val="es-ES_tradnl"/>
        </w:rPr>
      </w:pPr>
    </w:p>
    <w:p w:rsidR="00C53677" w:rsidRDefault="00C53677" w:rsidP="00C53677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Se enfocó a </w:t>
      </w:r>
      <w:r w:rsidR="00A72769">
        <w:rPr>
          <w:rFonts w:ascii="Calibri" w:hAnsi="Calibri"/>
          <w:sz w:val="22"/>
          <w:szCs w:val="22"/>
          <w:lang w:val="es-ES_tradnl"/>
        </w:rPr>
        <w:t>3</w:t>
      </w:r>
      <w:r>
        <w:rPr>
          <w:rFonts w:ascii="Calibri" w:hAnsi="Calibri"/>
          <w:sz w:val="22"/>
          <w:szCs w:val="22"/>
          <w:lang w:val="es-ES_tradnl"/>
        </w:rPr>
        <w:t xml:space="preserve"> cosas:</w:t>
      </w:r>
    </w:p>
    <w:p w:rsidR="00C53677" w:rsidRDefault="000C77D7" w:rsidP="00C53677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1) Origen</w:t>
      </w:r>
      <w:r w:rsidR="00C53677">
        <w:rPr>
          <w:rFonts w:ascii="Calibri" w:hAnsi="Calibri"/>
          <w:sz w:val="22"/>
          <w:szCs w:val="22"/>
          <w:lang w:val="es-ES_tradnl"/>
        </w:rPr>
        <w:t xml:space="preserve"> de Fuente de Datos para Llenar AKIRA_DATA: Proviene de un archivo txt, con los movimientos de los bancos del </w:t>
      </w:r>
      <w:r>
        <w:rPr>
          <w:rFonts w:ascii="Calibri" w:hAnsi="Calibri"/>
          <w:sz w:val="22"/>
          <w:szCs w:val="22"/>
          <w:lang w:val="es-ES_tradnl"/>
        </w:rPr>
        <w:t>día</w:t>
      </w:r>
      <w:r w:rsidR="00C53677">
        <w:rPr>
          <w:rFonts w:ascii="Calibri" w:hAnsi="Calibri"/>
          <w:sz w:val="22"/>
          <w:szCs w:val="22"/>
          <w:lang w:val="es-ES_tradnl"/>
        </w:rPr>
        <w:t xml:space="preserve"> anterior (MTM940?) que del cual </w:t>
      </w:r>
      <w:r>
        <w:rPr>
          <w:rFonts w:ascii="Calibri" w:hAnsi="Calibri"/>
          <w:sz w:val="22"/>
          <w:szCs w:val="22"/>
          <w:lang w:val="es-ES_tradnl"/>
        </w:rPr>
        <w:t>Akira</w:t>
      </w:r>
      <w:r w:rsidR="00C53677">
        <w:rPr>
          <w:rFonts w:ascii="Calibri" w:hAnsi="Calibri"/>
          <w:sz w:val="22"/>
          <w:szCs w:val="22"/>
          <w:lang w:val="es-ES_tradnl"/>
        </w:rPr>
        <w:t xml:space="preserve"> toma los datos. Desde el punto de vista de nuestro proyecto, nuestro punto de partida será la tabla o fuente de donde AKIRA saca los datos para generar AKIRA_DATA.</w:t>
      </w:r>
    </w:p>
    <w:p w:rsidR="00C53677" w:rsidRDefault="00C53677" w:rsidP="00C53677">
      <w:pPr>
        <w:rPr>
          <w:rFonts w:ascii="Calibri" w:hAnsi="Calibri"/>
          <w:sz w:val="22"/>
          <w:szCs w:val="22"/>
          <w:lang w:val="es-ES_tradnl"/>
        </w:rPr>
      </w:pPr>
    </w:p>
    <w:p w:rsidR="00C53677" w:rsidRDefault="000C77D7" w:rsidP="00C53677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2) Que</w:t>
      </w:r>
      <w:r w:rsidR="00A72769">
        <w:rPr>
          <w:rFonts w:ascii="Calibri" w:hAnsi="Calibri"/>
          <w:sz w:val="22"/>
          <w:szCs w:val="22"/>
          <w:lang w:val="es-ES_tradnl"/>
        </w:rPr>
        <w:t xml:space="preserve"> pasa en OPICS luego de la importación del txt generado por la macro de Excels de la Middle Office: </w:t>
      </w:r>
      <w:r w:rsidR="00A57E2D">
        <w:rPr>
          <w:rFonts w:ascii="Calibri" w:hAnsi="Calibri"/>
          <w:sz w:val="22"/>
          <w:szCs w:val="22"/>
          <w:lang w:val="es-ES_tradnl"/>
        </w:rPr>
        <w:t xml:space="preserve">OPICS con los datos hace cálculos y transformación de datos para dejarlos listo para GL. </w:t>
      </w:r>
      <w:r w:rsidR="00A72769">
        <w:rPr>
          <w:rFonts w:ascii="Calibri" w:hAnsi="Calibri"/>
          <w:sz w:val="22"/>
          <w:szCs w:val="22"/>
          <w:lang w:val="es-ES_tradnl"/>
        </w:rPr>
        <w:t xml:space="preserve"> Greg nos va a pasar documentación y luego Meeting sobre el tema.</w:t>
      </w:r>
    </w:p>
    <w:p w:rsidR="00A72769" w:rsidRDefault="00A72769" w:rsidP="00C53677">
      <w:pPr>
        <w:rPr>
          <w:rFonts w:ascii="Calibri" w:hAnsi="Calibri"/>
          <w:sz w:val="22"/>
          <w:szCs w:val="22"/>
          <w:lang w:val="es-ES_tradnl"/>
        </w:rPr>
      </w:pPr>
    </w:p>
    <w:p w:rsidR="00A72769" w:rsidRPr="004A5B78" w:rsidRDefault="000C77D7" w:rsidP="00C53677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3) Como</w:t>
      </w:r>
      <w:r w:rsidR="00A72769">
        <w:rPr>
          <w:rFonts w:ascii="Calibri" w:hAnsi="Calibri"/>
          <w:sz w:val="22"/>
          <w:szCs w:val="22"/>
          <w:lang w:val="es-ES_tradnl"/>
        </w:rPr>
        <w:t xml:space="preserve"> entra los datos al General Ledger GL: OPICS genera un archivo txt y GL (sistema SAP) lo toma. La ubicación y formato de este archivo nos va a averiguar Greg. Existe un reporte en Excel con estos mismos datos. </w:t>
      </w:r>
      <w:r w:rsidR="00A72769" w:rsidRPr="004A5B78">
        <w:rPr>
          <w:rFonts w:ascii="Calibri" w:hAnsi="Calibri"/>
          <w:sz w:val="22"/>
          <w:szCs w:val="22"/>
          <w:lang w:val="es-ES_tradnl"/>
        </w:rPr>
        <w:t xml:space="preserve">Hay ejemplos en:   </w:t>
      </w:r>
      <w:hyperlink r:id="rId10" w:history="1">
        <w:r w:rsidR="00A72769" w:rsidRPr="004A5B78">
          <w:rPr>
            <w:rStyle w:val="Hyperlink"/>
            <w:rFonts w:ascii="Calibri" w:hAnsi="Calibri"/>
            <w:sz w:val="22"/>
            <w:szCs w:val="22"/>
            <w:lang w:val="es-ES_tradnl"/>
          </w:rPr>
          <w:t xml:space="preserve">\\naeast.ad.jpmorganchase.com\amerib$\gmonba\BEAR\GLA_VOL005\DEPT\MAX\COMMON\DATA\MAXIS\projects\2017\Opics </w:t>
        </w:r>
        <w:proofErr w:type="spellStart"/>
        <w:r w:rsidR="00A72769" w:rsidRPr="004A5B78">
          <w:rPr>
            <w:rStyle w:val="Hyperlink"/>
            <w:rFonts w:ascii="Calibri" w:hAnsi="Calibri"/>
            <w:sz w:val="22"/>
            <w:szCs w:val="22"/>
            <w:lang w:val="es-ES_tradnl"/>
          </w:rPr>
          <w:t>TakeOut</w:t>
        </w:r>
        <w:proofErr w:type="spellEnd"/>
        <w:r w:rsidR="00A72769" w:rsidRPr="004A5B78">
          <w:rPr>
            <w:rStyle w:val="Hyperlink"/>
            <w:rFonts w:ascii="Calibri" w:hAnsi="Calibri"/>
            <w:sz w:val="22"/>
            <w:szCs w:val="22"/>
            <w:lang w:val="es-ES_tradnl"/>
          </w:rPr>
          <w:t xml:space="preserve">\GL </w:t>
        </w:r>
        <w:proofErr w:type="spellStart"/>
        <w:r w:rsidR="00A72769" w:rsidRPr="004A5B78">
          <w:rPr>
            <w:rStyle w:val="Hyperlink"/>
            <w:rFonts w:ascii="Calibri" w:hAnsi="Calibri"/>
            <w:sz w:val="22"/>
            <w:szCs w:val="22"/>
            <w:lang w:val="es-ES_tradnl"/>
          </w:rPr>
          <w:t>Transactions</w:t>
        </w:r>
        <w:proofErr w:type="spellEnd"/>
        <w:r w:rsidR="00A72769" w:rsidRPr="004A5B78">
          <w:rPr>
            <w:rStyle w:val="Hyperlink"/>
            <w:rFonts w:ascii="Calibri" w:hAnsi="Calibri"/>
            <w:sz w:val="22"/>
            <w:szCs w:val="22"/>
            <w:lang w:val="es-ES_tradnl"/>
          </w:rPr>
          <w:t>\</w:t>
        </w:r>
      </w:hyperlink>
    </w:p>
    <w:p w:rsidR="00A72769" w:rsidRPr="004A5B78" w:rsidRDefault="00A72769" w:rsidP="00C53677">
      <w:pPr>
        <w:rPr>
          <w:rFonts w:ascii="Calibri" w:hAnsi="Calibri"/>
          <w:sz w:val="22"/>
          <w:szCs w:val="22"/>
          <w:lang w:val="es-ES_tradnl"/>
        </w:rPr>
      </w:pPr>
    </w:p>
    <w:p w:rsidR="00D74CF1" w:rsidRPr="004A5B78" w:rsidRDefault="00D74CF1" w:rsidP="00C53677">
      <w:pPr>
        <w:rPr>
          <w:rFonts w:ascii="Calibri" w:hAnsi="Calibri"/>
          <w:sz w:val="22"/>
          <w:szCs w:val="22"/>
          <w:lang w:val="es-ES_tradnl"/>
        </w:rPr>
      </w:pPr>
    </w:p>
    <w:p w:rsidR="000C77D7" w:rsidRPr="00015F42" w:rsidRDefault="000C77D7" w:rsidP="000C77D7">
      <w:pPr>
        <w:pStyle w:val="NormalWeb"/>
        <w:spacing w:before="0" w:beforeAutospacing="0" w:after="0" w:afterAutospacing="0"/>
        <w:rPr>
          <w:rFonts w:ascii="Calibri" w:hAnsi="Calibri"/>
          <w:b/>
          <w:u w:val="single"/>
          <w:lang w:val="es-ES_tradnl"/>
        </w:rPr>
      </w:pPr>
      <w:r w:rsidRPr="00015F42">
        <w:rPr>
          <w:rFonts w:ascii="Calibri" w:hAnsi="Calibri"/>
          <w:b/>
          <w:u w:val="single"/>
          <w:lang w:val="es-ES_tradnl"/>
        </w:rPr>
        <w:t xml:space="preserve">Reunión con </w:t>
      </w:r>
      <w:proofErr w:type="spellStart"/>
      <w:r w:rsidRPr="00015F42">
        <w:rPr>
          <w:rFonts w:ascii="Calibri" w:hAnsi="Calibri"/>
          <w:b/>
          <w:u w:val="single"/>
          <w:lang w:val="es-ES_tradnl"/>
        </w:rPr>
        <w:t>Opics</w:t>
      </w:r>
      <w:proofErr w:type="spellEnd"/>
      <w:r w:rsidRPr="00015F42">
        <w:rPr>
          <w:rFonts w:ascii="Calibri" w:hAnsi="Calibri"/>
          <w:b/>
          <w:u w:val="single"/>
          <w:lang w:val="es-ES_tradnl"/>
        </w:rPr>
        <w:t>:</w:t>
      </w:r>
    </w:p>
    <w:p w:rsidR="000C77D7" w:rsidRDefault="000C77D7" w:rsidP="000C77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u w:val="single"/>
          <w:lang w:val="es-ES_tradnl"/>
        </w:rPr>
      </w:pPr>
    </w:p>
    <w:p w:rsidR="000C77D7" w:rsidRDefault="000C77D7" w:rsidP="000C77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u w:val="single"/>
          <w:lang w:val="es-ES_tradnl"/>
        </w:rPr>
      </w:pPr>
      <w:r>
        <w:rPr>
          <w:rFonts w:ascii="Calibri" w:hAnsi="Calibri"/>
          <w:sz w:val="22"/>
          <w:szCs w:val="22"/>
          <w:u w:val="single"/>
          <w:lang w:val="es-ES_tradnl"/>
        </w:rPr>
        <w:t>MEF Process:</w:t>
      </w:r>
    </w:p>
    <w:p w:rsidR="000C77D7" w:rsidRPr="00D8230C" w:rsidRDefault="000C77D7" w:rsidP="000C77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u w:val="single"/>
          <w:lang w:val="es-ES_tradnl"/>
        </w:rPr>
      </w:pPr>
      <w:r w:rsidRPr="00D8230C">
        <w:rPr>
          <w:rFonts w:ascii="Calibri" w:hAnsi="Calibri"/>
          <w:sz w:val="22"/>
          <w:szCs w:val="22"/>
          <w:u w:val="single"/>
          <w:lang w:val="es-ES_tradnl"/>
        </w:rPr>
        <w:t>Tienen 2 inputs para esto:</w:t>
      </w:r>
    </w:p>
    <w:p w:rsidR="000C77D7" w:rsidRPr="0076536A" w:rsidRDefault="000C77D7" w:rsidP="000C77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76536A">
        <w:rPr>
          <w:rFonts w:ascii="Calibri" w:hAnsi="Calibri"/>
          <w:sz w:val="22"/>
          <w:szCs w:val="22"/>
          <w:lang w:val="es-ES_tradnl"/>
        </w:rPr>
        <w:t>Output de Maxis -&gt; Net cash file</w:t>
      </w:r>
      <w:r w:rsidR="00A825ED" w:rsidRPr="0076536A">
        <w:rPr>
          <w:rFonts w:ascii="Calibri" w:hAnsi="Calibri"/>
          <w:sz w:val="22"/>
          <w:szCs w:val="22"/>
          <w:lang w:val="es-ES_tradnl"/>
        </w:rPr>
        <w:t xml:space="preserve"> </w:t>
      </w:r>
      <w:r w:rsidR="00A825ED">
        <w:rPr>
          <w:rFonts w:ascii="Calibri" w:hAnsi="Calibri"/>
          <w:sz w:val="22"/>
          <w:szCs w:val="22"/>
          <w:lang w:val="es-ES_tradnl"/>
        </w:rPr>
        <w:t xml:space="preserve">(Lo genera con una query de sybase en forma manual): </w:t>
      </w:r>
      <w:r w:rsidR="00A825ED" w:rsidRPr="00660DCF">
        <w:rPr>
          <w:rFonts w:ascii="Calibri" w:hAnsi="Calibri"/>
          <w:sz w:val="22"/>
          <w:szCs w:val="22"/>
          <w:lang w:val="es-ES_tradnl"/>
        </w:rPr>
        <w:t xml:space="preserve">Se hace todos los jueves y el freeze date. </w:t>
      </w:r>
      <w:r w:rsidR="00A825ED">
        <w:rPr>
          <w:rFonts w:ascii="Calibri" w:hAnsi="Calibri"/>
          <w:sz w:val="22"/>
          <w:szCs w:val="22"/>
          <w:lang w:val="es-ES_tradnl"/>
        </w:rPr>
        <w:t xml:space="preserve">Se puede hacer el Freeze Date o el </w:t>
      </w:r>
      <w:proofErr w:type="spellStart"/>
      <w:r w:rsidR="00A825ED">
        <w:rPr>
          <w:rFonts w:ascii="Calibri" w:hAnsi="Calibri"/>
          <w:sz w:val="22"/>
          <w:szCs w:val="22"/>
          <w:lang w:val="es-ES_tradnl"/>
        </w:rPr>
        <w:t>dia</w:t>
      </w:r>
      <w:proofErr w:type="spellEnd"/>
      <w:r w:rsidR="00A825ED">
        <w:rPr>
          <w:rFonts w:ascii="Calibri" w:hAnsi="Calibri"/>
          <w:sz w:val="22"/>
          <w:szCs w:val="22"/>
          <w:lang w:val="es-ES_tradnl"/>
        </w:rPr>
        <w:t xml:space="preserve"> siguiente al mismo.</w:t>
      </w:r>
    </w:p>
    <w:p w:rsidR="00C53677" w:rsidRPr="0076536A" w:rsidRDefault="00D74CF1" w:rsidP="00C53677">
      <w:pPr>
        <w:rPr>
          <w:rFonts w:ascii="Calibri" w:hAnsi="Calibri"/>
          <w:sz w:val="22"/>
          <w:szCs w:val="22"/>
          <w:lang w:val="es-ES_tradnl"/>
        </w:rPr>
      </w:pPr>
      <w:r w:rsidRPr="0076536A">
        <w:rPr>
          <w:rFonts w:ascii="Calibri" w:hAnsi="Calibri"/>
          <w:sz w:val="22"/>
          <w:szCs w:val="22"/>
          <w:lang w:val="es-ES_tradnl"/>
        </w:rPr>
        <w:t>Net cash compilation file</w:t>
      </w:r>
      <w:r w:rsidR="00A825ED">
        <w:rPr>
          <w:rFonts w:ascii="Calibri" w:hAnsi="Calibri"/>
          <w:sz w:val="22"/>
          <w:szCs w:val="22"/>
          <w:lang w:val="es-ES_tradnl"/>
        </w:rPr>
        <w:t>: Es un compilado de todas las regiones.</w:t>
      </w:r>
    </w:p>
    <w:p w:rsidR="00D74CF1" w:rsidRPr="0076536A" w:rsidRDefault="00D74CF1" w:rsidP="00C53677">
      <w:pPr>
        <w:rPr>
          <w:rFonts w:ascii="Calibri" w:hAnsi="Calibri"/>
          <w:sz w:val="22"/>
          <w:szCs w:val="22"/>
          <w:lang w:val="es-ES_tradnl"/>
        </w:rPr>
      </w:pPr>
    </w:p>
    <w:p w:rsidR="00D74CF1" w:rsidRDefault="00D74CF1" w:rsidP="00C53677">
      <w:pPr>
        <w:rPr>
          <w:rFonts w:ascii="Calibri" w:hAnsi="Calibri"/>
          <w:sz w:val="22"/>
          <w:szCs w:val="22"/>
          <w:lang w:val="es-ES_tradnl"/>
        </w:rPr>
      </w:pPr>
      <w:r w:rsidRPr="00015F42">
        <w:rPr>
          <w:rFonts w:ascii="Calibri" w:hAnsi="Calibri"/>
          <w:sz w:val="22"/>
          <w:szCs w:val="22"/>
          <w:lang w:val="es-ES_tradnl"/>
        </w:rPr>
        <w:t>El objetivo del MEF process es replica</w:t>
      </w:r>
      <w:r>
        <w:rPr>
          <w:rFonts w:ascii="Calibri" w:hAnsi="Calibri"/>
          <w:sz w:val="22"/>
          <w:szCs w:val="22"/>
          <w:lang w:val="es-ES_tradnl"/>
        </w:rPr>
        <w:t>r</w:t>
      </w:r>
      <w:r w:rsidRPr="00015F42">
        <w:rPr>
          <w:rFonts w:ascii="Calibri" w:hAnsi="Calibri"/>
          <w:sz w:val="22"/>
          <w:szCs w:val="22"/>
          <w:lang w:val="es-ES_tradnl"/>
        </w:rPr>
        <w:t xml:space="preserve"> </w:t>
      </w:r>
      <w:r>
        <w:rPr>
          <w:rFonts w:ascii="Calibri" w:hAnsi="Calibri"/>
          <w:sz w:val="22"/>
          <w:szCs w:val="22"/>
          <w:lang w:val="es-ES_tradnl"/>
        </w:rPr>
        <w:t>en Opics lo que dice Maxis.</w:t>
      </w:r>
    </w:p>
    <w:p w:rsidR="00A825ED" w:rsidRDefault="00D74CF1" w:rsidP="00C53677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Otro objetivo es que los saldos de las cuentas DefRev sean 0. </w:t>
      </w:r>
    </w:p>
    <w:p w:rsidR="00D74CF1" w:rsidRDefault="00D74CF1" w:rsidP="00C53677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En estas cuentas tienen:</w:t>
      </w:r>
    </w:p>
    <w:p w:rsidR="00D74CF1" w:rsidRDefault="00D74CF1" w:rsidP="00015F42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Buy</w:t>
      </w:r>
      <w:r w:rsidR="00F61CE6">
        <w:rPr>
          <w:rFonts w:ascii="Calibri" w:hAnsi="Calibri"/>
          <w:sz w:val="22"/>
          <w:szCs w:val="22"/>
          <w:lang w:val="es-ES_tradnl"/>
        </w:rPr>
        <w:t xml:space="preserve">: </w:t>
      </w:r>
      <w:r w:rsidR="00A825ED">
        <w:rPr>
          <w:rFonts w:ascii="Calibri" w:hAnsi="Calibri"/>
          <w:sz w:val="22"/>
          <w:szCs w:val="22"/>
          <w:lang w:val="es-ES_tradnl"/>
        </w:rPr>
        <w:t>Plata</w:t>
      </w:r>
    </w:p>
    <w:p w:rsidR="00D74CF1" w:rsidRDefault="00D74CF1" w:rsidP="00015F42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No-Buy</w:t>
      </w:r>
      <w:r w:rsidR="00F61CE6">
        <w:rPr>
          <w:rFonts w:ascii="Calibri" w:hAnsi="Calibri"/>
          <w:sz w:val="22"/>
          <w:szCs w:val="22"/>
          <w:lang w:val="es-ES_tradnl"/>
        </w:rPr>
        <w:t xml:space="preserve">: </w:t>
      </w:r>
      <w:r w:rsidR="00A825ED">
        <w:rPr>
          <w:rFonts w:ascii="Calibri" w:hAnsi="Calibri"/>
          <w:sz w:val="22"/>
          <w:szCs w:val="22"/>
          <w:lang w:val="es-ES_tradnl"/>
        </w:rPr>
        <w:t>P</w:t>
      </w:r>
      <w:r w:rsidR="00F61CE6">
        <w:rPr>
          <w:rFonts w:ascii="Calibri" w:hAnsi="Calibri"/>
          <w:sz w:val="22"/>
          <w:szCs w:val="22"/>
          <w:lang w:val="es-ES_tradnl"/>
        </w:rPr>
        <w:t xml:space="preserve">lata que </w:t>
      </w:r>
      <w:r w:rsidR="00A825ED">
        <w:rPr>
          <w:rFonts w:ascii="Calibri" w:hAnsi="Calibri"/>
          <w:sz w:val="22"/>
          <w:szCs w:val="22"/>
          <w:lang w:val="es-ES_tradnl"/>
        </w:rPr>
        <w:t>no es nuestra y hay que devolver</w:t>
      </w:r>
      <w:r w:rsidR="00F61CE6">
        <w:rPr>
          <w:rFonts w:ascii="Calibri" w:hAnsi="Calibri"/>
          <w:sz w:val="22"/>
          <w:szCs w:val="22"/>
          <w:lang w:val="es-ES_tradnl"/>
        </w:rPr>
        <w:t>.</w:t>
      </w:r>
    </w:p>
    <w:p w:rsidR="00D74CF1" w:rsidRDefault="00D74CF1" w:rsidP="00015F42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Unapplied</w:t>
      </w:r>
    </w:p>
    <w:p w:rsidR="00D74CF1" w:rsidRPr="00015F42" w:rsidRDefault="00D74CF1" w:rsidP="00015F42">
      <w:pPr>
        <w:pStyle w:val="ListParagraph"/>
        <w:rPr>
          <w:rFonts w:ascii="Calibri" w:hAnsi="Calibri"/>
          <w:sz w:val="22"/>
          <w:szCs w:val="22"/>
          <w:lang w:val="es-ES_tradnl"/>
        </w:rPr>
      </w:pPr>
    </w:p>
    <w:p w:rsidR="00D74CF1" w:rsidRDefault="00D74CF1" w:rsidP="00C53677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Se cargan los % de previsiones que se le van a tener que pagar a los Servicers.</w:t>
      </w:r>
    </w:p>
    <w:p w:rsidR="00D74CF1" w:rsidRDefault="00D74CF1" w:rsidP="00C53677">
      <w:pPr>
        <w:rPr>
          <w:rFonts w:ascii="Calibri" w:hAnsi="Calibri"/>
          <w:sz w:val="22"/>
          <w:szCs w:val="22"/>
          <w:lang w:val="es-ES_tradnl"/>
        </w:rPr>
      </w:pPr>
    </w:p>
    <w:p w:rsidR="00D74CF1" w:rsidRDefault="00D74CF1" w:rsidP="00C53677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El equipo de Financial Control es el que accede a SAP todos los días</w:t>
      </w:r>
      <w:r w:rsidR="00A825ED">
        <w:rPr>
          <w:rFonts w:ascii="Calibri" w:hAnsi="Calibri"/>
          <w:sz w:val="22"/>
          <w:szCs w:val="22"/>
          <w:lang w:val="es-ES_tradnl"/>
        </w:rPr>
        <w:t xml:space="preserve"> (US: SAP, Australia: Oracle)</w:t>
      </w:r>
      <w:r>
        <w:rPr>
          <w:rFonts w:ascii="Calibri" w:hAnsi="Calibri"/>
          <w:sz w:val="22"/>
          <w:szCs w:val="22"/>
          <w:lang w:val="es-ES_tradnl"/>
        </w:rPr>
        <w:t>.</w:t>
      </w:r>
    </w:p>
    <w:p w:rsidR="00D74CF1" w:rsidRDefault="00D74CF1" w:rsidP="00C53677">
      <w:pPr>
        <w:rPr>
          <w:rFonts w:ascii="Calibri" w:hAnsi="Calibri"/>
          <w:sz w:val="22"/>
          <w:szCs w:val="22"/>
          <w:lang w:val="es-ES_tradnl"/>
        </w:rPr>
      </w:pPr>
    </w:p>
    <w:p w:rsidR="00D74CF1" w:rsidRDefault="00D74CF1" w:rsidP="00C53677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Hoy en día en Opics hacen 3 procesos:</w:t>
      </w:r>
    </w:p>
    <w:p w:rsidR="00D74CF1" w:rsidRDefault="00D74CF1" w:rsidP="00015F42">
      <w:pPr>
        <w:pStyle w:val="ListParagraph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Chequeo diario</w:t>
      </w:r>
    </w:p>
    <w:p w:rsidR="00D74CF1" w:rsidRDefault="00D74CF1" w:rsidP="00015F42">
      <w:pPr>
        <w:pStyle w:val="ListParagraph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MEF</w:t>
      </w:r>
    </w:p>
    <w:p w:rsidR="00D74CF1" w:rsidRPr="00A825ED" w:rsidRDefault="00D74CF1" w:rsidP="00015F42">
      <w:pPr>
        <w:pStyle w:val="ListParagraph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 w:rsidRPr="0076536A">
        <w:rPr>
          <w:rFonts w:ascii="Calibri" w:hAnsi="Calibri"/>
          <w:sz w:val="22"/>
          <w:szCs w:val="22"/>
        </w:rPr>
        <w:t>Borrows</w:t>
      </w:r>
      <w:r w:rsidR="00A825ED" w:rsidRPr="0076536A">
        <w:rPr>
          <w:rFonts w:ascii="Calibri" w:hAnsi="Calibri"/>
          <w:sz w:val="22"/>
          <w:szCs w:val="22"/>
        </w:rPr>
        <w:t>: Prestamos a tesorería (Solo DDA) (</w:t>
      </w:r>
      <w:r w:rsidR="00A825ED" w:rsidRPr="00D8230C">
        <w:rPr>
          <w:rFonts w:ascii="Calibri" w:hAnsi="Calibri"/>
          <w:sz w:val="22"/>
          <w:szCs w:val="22"/>
        </w:rPr>
        <w:t xml:space="preserve">Ver </w:t>
      </w:r>
      <w:r w:rsidR="00A825ED" w:rsidRPr="0076536A">
        <w:rPr>
          <w:rFonts w:ascii="Calibri" w:hAnsi="Calibri"/>
          <w:sz w:val="22"/>
          <w:szCs w:val="22"/>
        </w:rPr>
        <w:t>Borrowing Cash Flow Treasury Workflow)</w:t>
      </w:r>
      <w:r w:rsidR="00A825ED" w:rsidRPr="00D8230C">
        <w:rPr>
          <w:rFonts w:ascii="Calibri" w:hAnsi="Calibri"/>
          <w:sz w:val="22"/>
          <w:szCs w:val="22"/>
        </w:rPr>
        <w:t xml:space="preserve">. </w:t>
      </w:r>
      <w:r w:rsidR="00A825ED">
        <w:rPr>
          <w:rFonts w:ascii="Calibri" w:hAnsi="Calibri"/>
          <w:sz w:val="22"/>
          <w:szCs w:val="22"/>
          <w:lang w:val="es-ES_tradnl"/>
        </w:rPr>
        <w:t>Se hacen on Demand. Utilizan una App llamada “Click to Fund”</w:t>
      </w:r>
    </w:p>
    <w:p w:rsidR="00A825ED" w:rsidRDefault="00A825ED" w:rsidP="00015F42">
      <w:pPr>
        <w:pStyle w:val="ListParagraph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Returning (Borrows)</w:t>
      </w:r>
    </w:p>
    <w:p w:rsidR="00D74CF1" w:rsidRDefault="00D74CF1" w:rsidP="00D74CF1">
      <w:pPr>
        <w:rPr>
          <w:rFonts w:ascii="Calibri" w:hAnsi="Calibri"/>
          <w:sz w:val="22"/>
          <w:szCs w:val="22"/>
          <w:lang w:val="es-ES_tradnl"/>
        </w:rPr>
      </w:pPr>
    </w:p>
    <w:p w:rsidR="00D74CF1" w:rsidRPr="00015F42" w:rsidRDefault="00421BA6" w:rsidP="00D74CF1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Por lo pronto las prioridades para ellos para ir eliminando Opics de a poco seria:</w:t>
      </w:r>
    </w:p>
    <w:p w:rsidR="00421BA6" w:rsidRDefault="00421BA6" w:rsidP="00421BA6">
      <w:pPr>
        <w:pStyle w:val="ListParagraph"/>
        <w:numPr>
          <w:ilvl w:val="0"/>
          <w:numId w:val="21"/>
        </w:num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Chequeo diario</w:t>
      </w:r>
    </w:p>
    <w:p w:rsidR="000C77D7" w:rsidRPr="0076536A" w:rsidRDefault="00421BA6" w:rsidP="00015F42">
      <w:pPr>
        <w:pStyle w:val="ListParagraph"/>
        <w:numPr>
          <w:ilvl w:val="0"/>
          <w:numId w:val="21"/>
        </w:numPr>
        <w:rPr>
          <w:lang w:val="es-ES_tradnl"/>
        </w:rPr>
      </w:pPr>
      <w:r w:rsidRPr="00015F42">
        <w:rPr>
          <w:rFonts w:ascii="Calibri" w:hAnsi="Calibri"/>
          <w:sz w:val="22"/>
          <w:szCs w:val="22"/>
          <w:lang w:val="es-ES_tradnl"/>
        </w:rPr>
        <w:t>MEF</w:t>
      </w:r>
    </w:p>
    <w:p w:rsidR="00616848" w:rsidRDefault="00616848" w:rsidP="0076536A">
      <w:pPr>
        <w:ind w:left="720"/>
        <w:rPr>
          <w:lang w:val="es-ES_tradnl"/>
        </w:rPr>
      </w:pPr>
    </w:p>
    <w:p w:rsidR="003F11B8" w:rsidRDefault="003F11B8" w:rsidP="0076536A">
      <w:pPr>
        <w:ind w:left="720"/>
        <w:rPr>
          <w:lang w:val="es-ES_tradnl"/>
        </w:rPr>
      </w:pPr>
    </w:p>
    <w:p w:rsidR="00CD54A1" w:rsidRPr="00E16B00" w:rsidRDefault="00CD54A1" w:rsidP="00CD54A1">
      <w:pPr>
        <w:pStyle w:val="NormalWeb"/>
        <w:spacing w:before="0" w:beforeAutospacing="0" w:after="0" w:afterAutospacing="0"/>
        <w:rPr>
          <w:rFonts w:ascii="Calibri" w:hAnsi="Calibri"/>
          <w:b/>
          <w:sz w:val="28"/>
          <w:szCs w:val="28"/>
          <w:u w:val="single"/>
          <w:lang w:val="es-ES_tradnl"/>
        </w:rPr>
      </w:pPr>
      <w:r w:rsidRPr="00E16B00">
        <w:rPr>
          <w:rFonts w:ascii="Calibri" w:hAnsi="Calibri"/>
          <w:b/>
          <w:sz w:val="28"/>
          <w:szCs w:val="28"/>
          <w:u w:val="single"/>
          <w:lang w:val="es-ES_tradnl"/>
        </w:rPr>
        <w:t>Viernes 0</w:t>
      </w:r>
      <w:r>
        <w:rPr>
          <w:rFonts w:ascii="Calibri" w:hAnsi="Calibri"/>
          <w:b/>
          <w:sz w:val="28"/>
          <w:szCs w:val="28"/>
          <w:u w:val="single"/>
          <w:lang w:val="es-ES_tradnl"/>
        </w:rPr>
        <w:t>8</w:t>
      </w:r>
      <w:r w:rsidRPr="00E16B00">
        <w:rPr>
          <w:rFonts w:ascii="Calibri" w:hAnsi="Calibri"/>
          <w:b/>
          <w:sz w:val="28"/>
          <w:szCs w:val="28"/>
          <w:u w:val="single"/>
          <w:lang w:val="es-ES_tradnl"/>
        </w:rPr>
        <w:t>/09/2017</w:t>
      </w:r>
    </w:p>
    <w:p w:rsidR="00CD54A1" w:rsidRDefault="00CD54A1" w:rsidP="00CD54A1">
      <w:pPr>
        <w:pStyle w:val="NormalWeb"/>
        <w:spacing w:before="0" w:beforeAutospacing="0" w:after="0" w:afterAutospacing="0"/>
        <w:rPr>
          <w:rFonts w:ascii="Calibri" w:hAnsi="Calibri"/>
          <w:b/>
          <w:u w:val="single"/>
          <w:lang w:val="es-ES_tradnl"/>
        </w:rPr>
      </w:pPr>
      <w:r w:rsidRPr="00015F42">
        <w:rPr>
          <w:rFonts w:ascii="Calibri" w:hAnsi="Calibri"/>
          <w:b/>
          <w:u w:val="single"/>
          <w:lang w:val="es-ES_tradnl"/>
        </w:rPr>
        <w:t>Reunión con Opics:</w:t>
      </w:r>
    </w:p>
    <w:p w:rsidR="00CD54A1" w:rsidRDefault="00CD54A1" w:rsidP="00CD54A1">
      <w:pPr>
        <w:pStyle w:val="NormalWeb"/>
        <w:spacing w:before="0" w:beforeAutospacing="0" w:after="0" w:afterAutospacing="0"/>
        <w:rPr>
          <w:rFonts w:ascii="Calibri" w:hAnsi="Calibri"/>
          <w:b/>
          <w:u w:val="single"/>
          <w:lang w:val="es-ES_tradnl"/>
        </w:rPr>
      </w:pPr>
    </w:p>
    <w:p w:rsidR="00CD54A1" w:rsidRDefault="00CD54A1" w:rsidP="00CD54A1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Principal: Es el Monto</w:t>
      </w:r>
    </w:p>
    <w:p w:rsidR="00CD54A1" w:rsidRDefault="00CD54A1" w:rsidP="00CD54A1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Interes: Se calcula</w:t>
      </w:r>
    </w:p>
    <w:p w:rsidR="00CD54A1" w:rsidRDefault="00CD54A1" w:rsidP="00CD54A1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Value Date: </w:t>
      </w:r>
      <w:r w:rsidR="004D57E2">
        <w:rPr>
          <w:rFonts w:ascii="Calibri" w:hAnsi="Calibri"/>
          <w:sz w:val="22"/>
          <w:szCs w:val="22"/>
          <w:lang w:val="es-ES_tradnl"/>
        </w:rPr>
        <w:t>desde cuando</w:t>
      </w:r>
    </w:p>
    <w:p w:rsidR="00CD54A1" w:rsidRDefault="00CD54A1" w:rsidP="00CD54A1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Maturity Date: </w:t>
      </w:r>
      <w:r w:rsidR="004D57E2">
        <w:rPr>
          <w:rFonts w:ascii="Calibri" w:hAnsi="Calibri"/>
          <w:sz w:val="22"/>
          <w:szCs w:val="22"/>
          <w:lang w:val="es-ES_tradnl"/>
        </w:rPr>
        <w:t>hasta cuando</w:t>
      </w:r>
    </w:p>
    <w:p w:rsidR="00CD54A1" w:rsidRDefault="00CD54A1" w:rsidP="00CD54A1">
      <w:pPr>
        <w:rPr>
          <w:rFonts w:ascii="Calibri" w:hAnsi="Calibri"/>
          <w:sz w:val="22"/>
          <w:szCs w:val="22"/>
          <w:lang w:val="es-ES_tradnl"/>
        </w:rPr>
      </w:pPr>
    </w:p>
    <w:p w:rsidR="00CD54A1" w:rsidRDefault="00254CBE" w:rsidP="00CD54A1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MT940 (Movimientos del día):</w:t>
      </w:r>
    </w:p>
    <w:p w:rsidR="00254CBE" w:rsidRDefault="00254CBE" w:rsidP="00CD54A1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-IREX (Excel)</w:t>
      </w:r>
    </w:p>
    <w:p w:rsidR="00254CBE" w:rsidRDefault="00254CBE" w:rsidP="00CD54A1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-TLM (Excel)</w:t>
      </w:r>
    </w:p>
    <w:p w:rsidR="00254CBE" w:rsidRDefault="00254CBE" w:rsidP="00CD54A1">
      <w:pPr>
        <w:rPr>
          <w:rFonts w:ascii="Calibri" w:hAnsi="Calibri"/>
          <w:sz w:val="22"/>
          <w:szCs w:val="22"/>
          <w:lang w:val="es-ES_tradnl"/>
        </w:rPr>
      </w:pPr>
    </w:p>
    <w:p w:rsidR="00254CBE" w:rsidRDefault="00254CBE" w:rsidP="00CD54A1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De esos 2 Excel arma 1 que le muestra a sus superiores.</w:t>
      </w:r>
    </w:p>
    <w:p w:rsidR="00254CBE" w:rsidRDefault="00254CBE" w:rsidP="00CD54A1">
      <w:pPr>
        <w:rPr>
          <w:rFonts w:ascii="Calibri" w:hAnsi="Calibri"/>
          <w:sz w:val="22"/>
          <w:szCs w:val="22"/>
          <w:lang w:val="es-ES_tradnl"/>
        </w:rPr>
      </w:pPr>
    </w:p>
    <w:p w:rsidR="00F61CE6" w:rsidRDefault="00ED1AB7" w:rsidP="00CD54A1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Posición</w:t>
      </w:r>
      <w:r w:rsidR="00F61CE6">
        <w:rPr>
          <w:rFonts w:ascii="Calibri" w:hAnsi="Calibri"/>
          <w:sz w:val="22"/>
          <w:szCs w:val="22"/>
          <w:lang w:val="es-ES_tradnl"/>
        </w:rPr>
        <w:t xml:space="preserve"> (</w:t>
      </w:r>
      <w:r>
        <w:rPr>
          <w:rFonts w:ascii="Calibri" w:hAnsi="Calibri"/>
          <w:sz w:val="22"/>
          <w:szCs w:val="22"/>
          <w:lang w:val="es-ES_tradnl"/>
        </w:rPr>
        <w:t>P</w:t>
      </w:r>
      <w:r w:rsidR="00F61CE6">
        <w:rPr>
          <w:rFonts w:ascii="Calibri" w:hAnsi="Calibri"/>
          <w:sz w:val="22"/>
          <w:szCs w:val="22"/>
          <w:lang w:val="es-ES_tradnl"/>
        </w:rPr>
        <w:t>): Es la deuda</w:t>
      </w:r>
      <w:r>
        <w:rPr>
          <w:rFonts w:ascii="Calibri" w:hAnsi="Calibri"/>
          <w:sz w:val="22"/>
          <w:szCs w:val="22"/>
          <w:lang w:val="es-ES_tradnl"/>
        </w:rPr>
        <w:t xml:space="preserve"> bruta que compre</w:t>
      </w:r>
    </w:p>
    <w:p w:rsidR="00ED1AB7" w:rsidRDefault="00ED1AB7" w:rsidP="00CD54A1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Precio: es el multiplicador para que me </w:t>
      </w:r>
      <w:r w:rsidR="004D57E2">
        <w:rPr>
          <w:rFonts w:ascii="Calibri" w:hAnsi="Calibri"/>
          <w:sz w:val="22"/>
          <w:szCs w:val="22"/>
          <w:lang w:val="es-ES_tradnl"/>
        </w:rPr>
        <w:t>dé</w:t>
      </w:r>
      <w:r>
        <w:rPr>
          <w:rFonts w:ascii="Calibri" w:hAnsi="Calibri"/>
          <w:sz w:val="22"/>
          <w:szCs w:val="22"/>
          <w:lang w:val="es-ES_tradnl"/>
        </w:rPr>
        <w:t xml:space="preserve"> el MV</w:t>
      </w:r>
    </w:p>
    <w:p w:rsidR="00ED1AB7" w:rsidRDefault="00F61CE6" w:rsidP="00CD54A1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Market Value (</w:t>
      </w:r>
      <w:r w:rsidR="00ED1AB7">
        <w:rPr>
          <w:rFonts w:ascii="Calibri" w:hAnsi="Calibri"/>
          <w:sz w:val="22"/>
          <w:szCs w:val="22"/>
          <w:lang w:val="es-ES_tradnl"/>
        </w:rPr>
        <w:t>MV</w:t>
      </w:r>
      <w:r>
        <w:rPr>
          <w:rFonts w:ascii="Calibri" w:hAnsi="Calibri"/>
          <w:sz w:val="22"/>
          <w:szCs w:val="22"/>
          <w:lang w:val="es-ES_tradnl"/>
        </w:rPr>
        <w:t xml:space="preserve">): Es cuanto pague por la deuda. Permite </w:t>
      </w:r>
      <w:r w:rsidR="00ED1AB7">
        <w:rPr>
          <w:rFonts w:ascii="Calibri" w:hAnsi="Calibri"/>
          <w:sz w:val="22"/>
          <w:szCs w:val="22"/>
          <w:lang w:val="es-ES_tradnl"/>
        </w:rPr>
        <w:t>calcular</w:t>
      </w:r>
      <w:r>
        <w:rPr>
          <w:rFonts w:ascii="Calibri" w:hAnsi="Calibri"/>
          <w:sz w:val="22"/>
          <w:szCs w:val="22"/>
          <w:lang w:val="es-ES_tradnl"/>
        </w:rPr>
        <w:t xml:space="preserve"> el factor multiplicador</w:t>
      </w:r>
      <w:r w:rsidR="00ED1AB7">
        <w:rPr>
          <w:rFonts w:ascii="Calibri" w:hAnsi="Calibri"/>
          <w:sz w:val="22"/>
          <w:szCs w:val="22"/>
          <w:lang w:val="es-ES_tradnl"/>
        </w:rPr>
        <w:t xml:space="preserve"> para que me del MK</w:t>
      </w:r>
      <w:r>
        <w:rPr>
          <w:rFonts w:ascii="Calibri" w:hAnsi="Calibri"/>
          <w:sz w:val="22"/>
          <w:szCs w:val="22"/>
          <w:lang w:val="es-ES_tradnl"/>
        </w:rPr>
        <w:t xml:space="preserve">. </w:t>
      </w:r>
    </w:p>
    <w:p w:rsidR="00F61CE6" w:rsidRDefault="00ED1AB7" w:rsidP="00CD54A1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El MV s</w:t>
      </w:r>
      <w:r w:rsidR="00F61CE6">
        <w:rPr>
          <w:rFonts w:ascii="Calibri" w:hAnsi="Calibri"/>
          <w:sz w:val="22"/>
          <w:szCs w:val="22"/>
          <w:lang w:val="es-ES_tradnl"/>
        </w:rPr>
        <w:t>olo se modifica 2 veces:</w:t>
      </w:r>
    </w:p>
    <w:p w:rsidR="00F61CE6" w:rsidRDefault="00ED1AB7" w:rsidP="0076536A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Cuando se hace un FUNDING, cuando compro deuda.</w:t>
      </w:r>
    </w:p>
    <w:p w:rsidR="00F61CE6" w:rsidRDefault="00ED1AB7" w:rsidP="0076536A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Cuando </w:t>
      </w:r>
      <w:r w:rsidR="00F61CE6">
        <w:rPr>
          <w:rFonts w:ascii="Calibri" w:hAnsi="Calibri"/>
          <w:sz w:val="22"/>
          <w:szCs w:val="22"/>
          <w:lang w:val="es-ES_tradnl"/>
        </w:rPr>
        <w:t xml:space="preserve">Front Office </w:t>
      </w:r>
      <w:r>
        <w:rPr>
          <w:rFonts w:ascii="Calibri" w:hAnsi="Calibri"/>
          <w:sz w:val="22"/>
          <w:szCs w:val="22"/>
          <w:lang w:val="es-ES_tradnl"/>
        </w:rPr>
        <w:t>te manda los precios de la revalorización del Portfolio</w:t>
      </w:r>
    </w:p>
    <w:p w:rsidR="00F61CE6" w:rsidRDefault="00F61CE6" w:rsidP="00CD54A1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Factor multiplicador = p/mv</w:t>
      </w:r>
    </w:p>
    <w:p w:rsidR="00F61CE6" w:rsidRDefault="00F61CE6" w:rsidP="00CD54A1">
      <w:pPr>
        <w:rPr>
          <w:rFonts w:ascii="Calibri" w:hAnsi="Calibri"/>
          <w:sz w:val="22"/>
          <w:szCs w:val="22"/>
          <w:lang w:val="es-ES_tradnl"/>
        </w:rPr>
      </w:pPr>
    </w:p>
    <w:p w:rsidR="00F61CE6" w:rsidRDefault="00F61CE6" w:rsidP="00CD54A1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Para cambiar la posición hay que crear un  trade</w:t>
      </w:r>
      <w:r w:rsidR="00ED1AB7">
        <w:rPr>
          <w:rFonts w:ascii="Calibri" w:hAnsi="Calibri"/>
          <w:sz w:val="22"/>
          <w:szCs w:val="22"/>
          <w:lang w:val="es-ES_tradnl"/>
        </w:rPr>
        <w:t>.</w:t>
      </w:r>
    </w:p>
    <w:p w:rsidR="00ED1AB7" w:rsidRDefault="00ED1AB7" w:rsidP="00ED1AB7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TRADE: es cuando cambias la posición y el precio</w:t>
      </w:r>
    </w:p>
    <w:p w:rsidR="00ED1AB7" w:rsidRDefault="00ED1AB7">
      <w:pPr>
        <w:rPr>
          <w:rFonts w:ascii="Calibri" w:hAnsi="Calibri"/>
          <w:sz w:val="22"/>
          <w:szCs w:val="22"/>
          <w:lang w:val="es-ES_tradnl"/>
        </w:rPr>
      </w:pPr>
    </w:p>
    <w:p w:rsidR="00F61CE6" w:rsidRDefault="00ED1AB7" w:rsidP="00CD54A1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Participación</w:t>
      </w:r>
      <w:r w:rsidR="00F61CE6">
        <w:rPr>
          <w:rFonts w:ascii="Calibri" w:hAnsi="Calibri"/>
          <w:sz w:val="22"/>
          <w:szCs w:val="22"/>
          <w:lang w:val="es-ES_tradnl"/>
        </w:rPr>
        <w:t xml:space="preserve"> Fees = BEP</w:t>
      </w:r>
    </w:p>
    <w:p w:rsidR="00F61CE6" w:rsidRDefault="00F61CE6" w:rsidP="00CD54A1">
      <w:pPr>
        <w:rPr>
          <w:rFonts w:ascii="Calibri" w:hAnsi="Calibri"/>
          <w:sz w:val="22"/>
          <w:szCs w:val="22"/>
          <w:lang w:val="es-ES_tradnl"/>
        </w:rPr>
      </w:pPr>
    </w:p>
    <w:p w:rsidR="00F61CE6" w:rsidRDefault="00F61CE6" w:rsidP="00CD54A1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Putbacks: Son los malos deudores. Son cuentas que tiene JPM. Plata que no se recuperó.</w:t>
      </w:r>
    </w:p>
    <w:p w:rsidR="00D8230C" w:rsidRPr="00822803" w:rsidRDefault="00D8230C" w:rsidP="00D8230C">
      <w:pPr>
        <w:rPr>
          <w:color w:val="1F497D"/>
          <w:lang w:val="es-ES_tradnl"/>
        </w:rPr>
      </w:pPr>
    </w:p>
    <w:p w:rsidR="00D8230C" w:rsidRPr="003F11B8" w:rsidRDefault="00D8230C" w:rsidP="00D8230C">
      <w:pPr>
        <w:rPr>
          <w:rFonts w:asciiTheme="minorHAnsi" w:hAnsiTheme="minorHAnsi"/>
          <w:sz w:val="22"/>
          <w:szCs w:val="22"/>
        </w:rPr>
      </w:pPr>
      <w:r w:rsidRPr="003F11B8">
        <w:rPr>
          <w:rFonts w:asciiTheme="minorHAnsi" w:hAnsiTheme="minorHAnsi"/>
          <w:sz w:val="22"/>
          <w:szCs w:val="22"/>
        </w:rPr>
        <w:t>Pregunta a Deepa:</w:t>
      </w:r>
    </w:p>
    <w:p w:rsidR="00F61CE6" w:rsidRPr="003F11B8" w:rsidRDefault="00D8230C" w:rsidP="00D8230C">
      <w:pPr>
        <w:rPr>
          <w:rFonts w:asciiTheme="minorHAnsi" w:hAnsiTheme="minorHAnsi"/>
          <w:sz w:val="22"/>
          <w:szCs w:val="22"/>
        </w:rPr>
      </w:pPr>
      <w:r w:rsidRPr="003F11B8">
        <w:rPr>
          <w:rFonts w:asciiTheme="minorHAnsi" w:hAnsiTheme="minorHAnsi"/>
          <w:sz w:val="22"/>
          <w:szCs w:val="22"/>
        </w:rPr>
        <w:t>Mars Database:</w:t>
      </w:r>
      <w:r w:rsidR="00ED1AB7" w:rsidRPr="003F11B8">
        <w:rPr>
          <w:rFonts w:asciiTheme="minorHAnsi" w:hAnsiTheme="minorHAnsi"/>
          <w:sz w:val="22"/>
          <w:szCs w:val="22"/>
        </w:rPr>
        <w:t xml:space="preserve"> </w:t>
      </w:r>
      <w:r w:rsidRPr="003F11B8">
        <w:rPr>
          <w:rFonts w:asciiTheme="minorHAnsi" w:hAnsiTheme="minorHAnsi"/>
          <w:sz w:val="22"/>
          <w:szCs w:val="22"/>
        </w:rPr>
        <w:t>It is used by the Mars modules in AKIRA. Database contains Max Lockbox accounts, mapping of servicer to accounts, daily lockbox activity, flash data and tables that support deferred account activity.</w:t>
      </w:r>
    </w:p>
    <w:p w:rsidR="00FD5179" w:rsidRDefault="00FD5179" w:rsidP="00D8230C">
      <w:pPr>
        <w:rPr>
          <w:rFonts w:asciiTheme="minorHAnsi" w:hAnsiTheme="minorHAnsi"/>
          <w:color w:val="1F497D"/>
          <w:sz w:val="22"/>
          <w:szCs w:val="22"/>
        </w:rPr>
      </w:pPr>
    </w:p>
    <w:p w:rsidR="00FD5179" w:rsidRPr="00E16B00" w:rsidRDefault="00FD5179" w:rsidP="00FD5179">
      <w:pPr>
        <w:pStyle w:val="NormalWeb"/>
        <w:spacing w:before="0" w:beforeAutospacing="0" w:after="0" w:afterAutospacing="0"/>
        <w:rPr>
          <w:rFonts w:ascii="Calibri" w:hAnsi="Calibri"/>
          <w:b/>
          <w:sz w:val="28"/>
          <w:szCs w:val="28"/>
          <w:u w:val="single"/>
          <w:lang w:val="es-ES_tradnl"/>
        </w:rPr>
      </w:pPr>
      <w:r>
        <w:rPr>
          <w:rFonts w:ascii="Calibri" w:hAnsi="Calibri"/>
          <w:b/>
          <w:sz w:val="28"/>
          <w:szCs w:val="28"/>
          <w:u w:val="single"/>
          <w:lang w:val="es-ES_tradnl"/>
        </w:rPr>
        <w:t>Viernes 11</w:t>
      </w:r>
      <w:r w:rsidRPr="00E16B00">
        <w:rPr>
          <w:rFonts w:ascii="Calibri" w:hAnsi="Calibri"/>
          <w:b/>
          <w:sz w:val="28"/>
          <w:szCs w:val="28"/>
          <w:u w:val="single"/>
          <w:lang w:val="es-ES_tradnl"/>
        </w:rPr>
        <w:t>/09/2017</w:t>
      </w:r>
    </w:p>
    <w:p w:rsidR="00FD5179" w:rsidRDefault="00FD5179" w:rsidP="00FD5179">
      <w:pPr>
        <w:pStyle w:val="NormalWeb"/>
        <w:spacing w:before="0" w:beforeAutospacing="0" w:after="0" w:afterAutospacing="0"/>
        <w:rPr>
          <w:rFonts w:ascii="Calibri" w:hAnsi="Calibri"/>
          <w:b/>
          <w:u w:val="single"/>
          <w:lang w:val="es-ES_tradnl"/>
        </w:rPr>
      </w:pPr>
      <w:r w:rsidRPr="00015F42">
        <w:rPr>
          <w:rFonts w:ascii="Calibri" w:hAnsi="Calibri"/>
          <w:b/>
          <w:u w:val="single"/>
          <w:lang w:val="es-ES_tradnl"/>
        </w:rPr>
        <w:t>Reunión con Opics:</w:t>
      </w:r>
    </w:p>
    <w:p w:rsidR="00FD5179" w:rsidRPr="00CC6FF5" w:rsidRDefault="00FD5179" w:rsidP="00D8230C">
      <w:pPr>
        <w:rPr>
          <w:rFonts w:asciiTheme="minorHAnsi" w:hAnsiTheme="minorHAnsi"/>
          <w:sz w:val="22"/>
          <w:szCs w:val="22"/>
          <w:lang w:val="es-ES_tradnl"/>
        </w:rPr>
      </w:pPr>
    </w:p>
    <w:p w:rsidR="00616848" w:rsidRDefault="00FD5179" w:rsidP="0076536A">
      <w:pPr>
        <w:rPr>
          <w:rFonts w:asciiTheme="minorHAnsi" w:hAnsiTheme="minorHAnsi"/>
          <w:b/>
          <w:u w:val="single"/>
        </w:rPr>
      </w:pPr>
      <w:r w:rsidRPr="00CC6FF5">
        <w:rPr>
          <w:rFonts w:asciiTheme="minorHAnsi" w:hAnsiTheme="minorHAnsi"/>
          <w:b/>
          <w:u w:val="single"/>
        </w:rPr>
        <w:t>Month End freeze Process</w:t>
      </w:r>
    </w:p>
    <w:p w:rsidR="00FD5179" w:rsidRPr="0043461D" w:rsidRDefault="00FD5179" w:rsidP="00FD5179">
      <w:pPr>
        <w:rPr>
          <w:rFonts w:asciiTheme="minorHAnsi" w:hAnsiTheme="minorHAnsi"/>
          <w:b/>
          <w:sz w:val="22"/>
          <w:szCs w:val="22"/>
        </w:rPr>
      </w:pPr>
      <w:r w:rsidRPr="0043461D">
        <w:rPr>
          <w:rFonts w:asciiTheme="minorHAnsi" w:hAnsiTheme="minorHAnsi"/>
          <w:b/>
          <w:sz w:val="22"/>
          <w:szCs w:val="22"/>
        </w:rPr>
        <w:t>MEF</w:t>
      </w:r>
    </w:p>
    <w:p w:rsidR="00FD5179" w:rsidRPr="0043461D" w:rsidRDefault="00FD5179" w:rsidP="00FD5179">
      <w:pPr>
        <w:rPr>
          <w:rFonts w:asciiTheme="minorHAnsi" w:hAnsiTheme="minorHAnsi"/>
          <w:sz w:val="22"/>
          <w:szCs w:val="22"/>
        </w:rPr>
      </w:pPr>
      <w:r w:rsidRPr="0043461D">
        <w:rPr>
          <w:rFonts w:asciiTheme="minorHAnsi" w:hAnsiTheme="minorHAnsi"/>
          <w:sz w:val="22"/>
          <w:szCs w:val="22"/>
        </w:rPr>
        <w:t>3 niveles de info:</w:t>
      </w:r>
    </w:p>
    <w:p w:rsidR="00FD5179" w:rsidRPr="00CC6FF5" w:rsidRDefault="00FD5179" w:rsidP="00CC6FF5">
      <w:pPr>
        <w:pStyle w:val="ListParagraph"/>
        <w:numPr>
          <w:ilvl w:val="0"/>
          <w:numId w:val="23"/>
        </w:num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>Contrato</w:t>
      </w:r>
    </w:p>
    <w:p w:rsidR="00FD5179" w:rsidRPr="00CC6FF5" w:rsidRDefault="00FD5179" w:rsidP="00CC6FF5">
      <w:pPr>
        <w:pStyle w:val="ListParagraph"/>
        <w:numPr>
          <w:ilvl w:val="0"/>
          <w:numId w:val="23"/>
        </w:num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>Max fow deal number</w:t>
      </w:r>
    </w:p>
    <w:p w:rsidR="00FD5179" w:rsidRPr="00CC6FF5" w:rsidRDefault="00FD5179" w:rsidP="00CC6FF5">
      <w:pPr>
        <w:pStyle w:val="ListParagraph"/>
        <w:numPr>
          <w:ilvl w:val="0"/>
          <w:numId w:val="23"/>
        </w:num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>Claim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 xml:space="preserve"> 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 xml:space="preserve">El goal es la </w:t>
      </w:r>
      <w:r w:rsidRPr="00FD5179">
        <w:rPr>
          <w:rFonts w:asciiTheme="minorHAnsi" w:hAnsiTheme="minorHAnsi"/>
          <w:sz w:val="22"/>
          <w:szCs w:val="22"/>
          <w:lang w:val="es-ES_tradnl"/>
        </w:rPr>
        <w:t>Unificación</w:t>
      </w:r>
      <w:r w:rsidRPr="00CC6FF5">
        <w:rPr>
          <w:rFonts w:asciiTheme="minorHAnsi" w:hAnsiTheme="minorHAnsi"/>
          <w:sz w:val="22"/>
          <w:szCs w:val="22"/>
          <w:lang w:val="es-ES_tradnl"/>
        </w:rPr>
        <w:t xml:space="preserve">/reconc entre maxis y </w:t>
      </w:r>
      <w:r w:rsidRPr="00FD5179">
        <w:rPr>
          <w:rFonts w:asciiTheme="minorHAnsi" w:hAnsiTheme="minorHAnsi"/>
          <w:sz w:val="22"/>
          <w:szCs w:val="22"/>
          <w:lang w:val="es-ES_tradnl"/>
        </w:rPr>
        <w:t>Opics</w:t>
      </w:r>
      <w:r w:rsidRPr="00CC6FF5">
        <w:rPr>
          <w:rFonts w:asciiTheme="minorHAnsi" w:hAnsiTheme="minorHAnsi"/>
          <w:sz w:val="22"/>
          <w:szCs w:val="22"/>
          <w:lang w:val="es-ES_tradnl"/>
        </w:rPr>
        <w:t>.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 xml:space="preserve"> 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b/>
          <w:sz w:val="22"/>
          <w:szCs w:val="22"/>
          <w:lang w:val="es-ES_tradnl"/>
        </w:rPr>
        <w:t>DefRev</w:t>
      </w:r>
      <w:r w:rsidRPr="00CC6FF5">
        <w:rPr>
          <w:rFonts w:asciiTheme="minorHAnsi" w:hAnsiTheme="minorHAnsi"/>
          <w:sz w:val="22"/>
          <w:szCs w:val="22"/>
          <w:lang w:val="es-ES_tradnl"/>
        </w:rPr>
        <w:t xml:space="preserve">: todos los </w:t>
      </w:r>
      <w:r w:rsidRPr="00FD5179">
        <w:rPr>
          <w:rFonts w:asciiTheme="minorHAnsi" w:hAnsiTheme="minorHAnsi"/>
          <w:sz w:val="22"/>
          <w:szCs w:val="22"/>
          <w:lang w:val="es-ES_tradnl"/>
        </w:rPr>
        <w:t>días</w:t>
      </w:r>
      <w:r w:rsidRPr="00CC6FF5">
        <w:rPr>
          <w:rFonts w:asciiTheme="minorHAnsi" w:hAnsiTheme="minorHAnsi"/>
          <w:sz w:val="22"/>
          <w:szCs w:val="22"/>
          <w:lang w:val="es-ES_tradnl"/>
        </w:rPr>
        <w:t xml:space="preserve"> junta saldo.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>Cuando llegamos a fin de mes.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 xml:space="preserve">Ex: 1 </w:t>
      </w:r>
      <w:r w:rsidRPr="00FD5179">
        <w:rPr>
          <w:rFonts w:asciiTheme="minorHAnsi" w:hAnsiTheme="minorHAnsi"/>
          <w:sz w:val="22"/>
          <w:szCs w:val="22"/>
          <w:lang w:val="es-ES_tradnl"/>
        </w:rPr>
        <w:t>millón en la defrev</w:t>
      </w:r>
      <w:r w:rsidRPr="00CC6FF5">
        <w:rPr>
          <w:rFonts w:asciiTheme="minorHAnsi" w:hAnsiTheme="minorHAnsi"/>
          <w:sz w:val="22"/>
          <w:szCs w:val="22"/>
          <w:lang w:val="es-ES_tradnl"/>
        </w:rPr>
        <w:t xml:space="preserve"> a fin de mes.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 xml:space="preserve">De Maxis sacan el file netchash por </w:t>
      </w:r>
      <w:r w:rsidRPr="00FD5179">
        <w:rPr>
          <w:rFonts w:asciiTheme="minorHAnsi" w:hAnsiTheme="minorHAnsi"/>
          <w:sz w:val="22"/>
          <w:szCs w:val="22"/>
          <w:lang w:val="es-ES_tradnl"/>
        </w:rPr>
        <w:t>región</w:t>
      </w:r>
      <w:r w:rsidRPr="00CC6FF5">
        <w:rPr>
          <w:rFonts w:asciiTheme="minorHAnsi" w:hAnsiTheme="minorHAnsi"/>
          <w:sz w:val="22"/>
          <w:szCs w:val="22"/>
          <w:lang w:val="es-ES_tradnl"/>
        </w:rPr>
        <w:t>, me dice a nivel contrato cuanta $ me entro a cada contrato.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>Esa plata que entro puede ser Buy o No-buy, hay que chequearlo con Federico.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 xml:space="preserve">Entonces en otro file (ver </w:t>
      </w:r>
      <w:r w:rsidR="00CC6FF5" w:rsidRPr="00CC6FF5">
        <w:rPr>
          <w:rFonts w:asciiTheme="minorHAnsi" w:hAnsiTheme="minorHAnsi"/>
          <w:sz w:val="22"/>
          <w:szCs w:val="22"/>
          <w:lang w:val="es-ES_tradnl"/>
        </w:rPr>
        <w:t>cuál</w:t>
      </w:r>
      <w:r w:rsidRPr="00CC6FF5">
        <w:rPr>
          <w:rFonts w:asciiTheme="minorHAnsi" w:hAnsiTheme="minorHAnsi"/>
          <w:sz w:val="22"/>
          <w:szCs w:val="22"/>
          <w:lang w:val="es-ES_tradnl"/>
        </w:rPr>
        <w:t xml:space="preserve"> es este file</w:t>
      </w:r>
      <w:proofErr w:type="gramStart"/>
      <w:r w:rsidRPr="00CC6FF5">
        <w:rPr>
          <w:rFonts w:asciiTheme="minorHAnsi" w:hAnsiTheme="minorHAnsi"/>
          <w:sz w:val="22"/>
          <w:szCs w:val="22"/>
          <w:lang w:val="es-ES_tradnl"/>
        </w:rPr>
        <w:t>?</w:t>
      </w:r>
      <w:proofErr w:type="gramEnd"/>
      <w:r w:rsidRPr="00CC6FF5">
        <w:rPr>
          <w:rFonts w:asciiTheme="minorHAnsi" w:hAnsiTheme="minorHAnsi"/>
          <w:sz w:val="22"/>
          <w:szCs w:val="22"/>
          <w:lang w:val="es-ES_tradnl"/>
        </w:rPr>
        <w:t>), dicen cto va a cada uno de los contratos: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>Por ejemplo: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>800000 -&gt; upplied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>200000 -&gt; unapplied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 xml:space="preserve"> 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6968C9">
        <w:rPr>
          <w:rFonts w:asciiTheme="minorHAnsi" w:hAnsiTheme="minorHAnsi"/>
          <w:sz w:val="22"/>
          <w:szCs w:val="22"/>
          <w:u w:val="single"/>
          <w:lang w:val="es-ES_tradnl"/>
        </w:rPr>
        <w:t>Comentario</w:t>
      </w:r>
      <w:r w:rsidRPr="00CC6FF5">
        <w:rPr>
          <w:rFonts w:asciiTheme="minorHAnsi" w:hAnsiTheme="minorHAnsi"/>
          <w:sz w:val="22"/>
          <w:szCs w:val="22"/>
          <w:lang w:val="es-ES_tradnl"/>
        </w:rPr>
        <w:t>: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>El precio es como un pivot, no es un precio como tal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 xml:space="preserve"> 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>Las cuentas quedan con la plata que queda pendiente por pagar de la deuda.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>FO (Son los TRADERS) nos da el market value y como queda la cartera -&gt; que market value tienen. Por contrato que market value quieren.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 xml:space="preserve"> </w:t>
      </w:r>
    </w:p>
    <w:p w:rsidR="00FD5179" w:rsidRPr="00CC6FF5" w:rsidRDefault="00FD5179" w:rsidP="00FD5179">
      <w:pPr>
        <w:rPr>
          <w:rFonts w:asciiTheme="minorHAnsi" w:hAnsiTheme="minorHAnsi"/>
          <w:b/>
          <w:sz w:val="22"/>
          <w:szCs w:val="22"/>
          <w:lang w:val="es-ES_tradnl"/>
        </w:rPr>
      </w:pPr>
      <w:r w:rsidRPr="006968C9">
        <w:rPr>
          <w:rFonts w:asciiTheme="minorHAnsi" w:hAnsiTheme="minorHAnsi"/>
          <w:b/>
          <w:sz w:val="22"/>
          <w:szCs w:val="22"/>
          <w:u w:val="single"/>
          <w:lang w:val="es-ES_tradnl"/>
        </w:rPr>
        <w:t>Event Load process</w:t>
      </w:r>
      <w:r w:rsidRPr="00CC6FF5">
        <w:rPr>
          <w:rFonts w:asciiTheme="minorHAnsi" w:hAnsiTheme="minorHAnsi"/>
          <w:b/>
          <w:sz w:val="22"/>
          <w:szCs w:val="22"/>
          <w:lang w:val="es-ES_tradnl"/>
        </w:rPr>
        <w:t>: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>- da el status de cada una de las cuentas individualmente. File del tipo .Evt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 xml:space="preserve">- Por ejemplo: la persona </w:t>
      </w:r>
      <w:r w:rsidRPr="00FD5179">
        <w:rPr>
          <w:rFonts w:asciiTheme="minorHAnsi" w:hAnsiTheme="minorHAnsi"/>
          <w:sz w:val="22"/>
          <w:szCs w:val="22"/>
          <w:lang w:val="es-ES_tradnl"/>
        </w:rPr>
        <w:t>falleció</w:t>
      </w:r>
      <w:r w:rsidRPr="00CC6FF5">
        <w:rPr>
          <w:rFonts w:asciiTheme="minorHAnsi" w:hAnsiTheme="minorHAnsi"/>
          <w:sz w:val="22"/>
          <w:szCs w:val="22"/>
          <w:lang w:val="es-ES_tradnl"/>
        </w:rPr>
        <w:t>, etc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 xml:space="preserve">- Es una status que no es en cuanto </w:t>
      </w:r>
      <w:proofErr w:type="gramStart"/>
      <w:r w:rsidRPr="00CC6FF5">
        <w:rPr>
          <w:rFonts w:asciiTheme="minorHAnsi" w:hAnsiTheme="minorHAnsi"/>
          <w:sz w:val="22"/>
          <w:szCs w:val="22"/>
          <w:lang w:val="es-ES_tradnl"/>
        </w:rPr>
        <w:t>a la</w:t>
      </w:r>
      <w:proofErr w:type="gramEnd"/>
      <w:r w:rsidRPr="00CC6FF5">
        <w:rPr>
          <w:rFonts w:asciiTheme="minorHAnsi" w:hAnsiTheme="minorHAnsi"/>
          <w:sz w:val="22"/>
          <w:szCs w:val="22"/>
          <w:lang w:val="es-ES_tradnl"/>
        </w:rPr>
        <w:t xml:space="preserve"> $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 xml:space="preserve">- Por ejemplo: por el </w:t>
      </w:r>
      <w:r w:rsidRPr="00FD5179">
        <w:rPr>
          <w:rFonts w:asciiTheme="minorHAnsi" w:hAnsiTheme="minorHAnsi"/>
          <w:sz w:val="22"/>
          <w:szCs w:val="22"/>
          <w:lang w:val="es-ES_tradnl"/>
        </w:rPr>
        <w:t>huracán</w:t>
      </w:r>
      <w:r w:rsidRPr="00CC6FF5">
        <w:rPr>
          <w:rFonts w:asciiTheme="minorHAnsi" w:hAnsiTheme="minorHAnsi"/>
          <w:sz w:val="22"/>
          <w:szCs w:val="22"/>
          <w:lang w:val="es-ES_tradnl"/>
        </w:rPr>
        <w:t xml:space="preserve"> la gente no va a pagar deuda sino que va a arreglar su casa entonces el MV va a bajar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 xml:space="preserve"> 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6968C9">
        <w:rPr>
          <w:rFonts w:asciiTheme="minorHAnsi" w:hAnsiTheme="minorHAnsi"/>
          <w:b/>
          <w:sz w:val="22"/>
          <w:szCs w:val="22"/>
          <w:u w:val="single"/>
          <w:lang w:val="es-ES_tradnl"/>
        </w:rPr>
        <w:t>Remits</w:t>
      </w:r>
      <w:r w:rsidRPr="00CC6FF5">
        <w:rPr>
          <w:rFonts w:asciiTheme="minorHAnsi" w:hAnsiTheme="minorHAnsi"/>
          <w:b/>
          <w:sz w:val="22"/>
          <w:szCs w:val="22"/>
          <w:lang w:val="es-ES_tradnl"/>
        </w:rPr>
        <w:t>:</w:t>
      </w:r>
      <w:r w:rsidRPr="00CC6FF5">
        <w:rPr>
          <w:rFonts w:asciiTheme="minorHAnsi" w:hAnsiTheme="minorHAnsi"/>
          <w:sz w:val="22"/>
          <w:szCs w:val="22"/>
          <w:lang w:val="es-ES_tradnl"/>
        </w:rPr>
        <w:t xml:space="preserve"> son </w:t>
      </w:r>
      <w:r w:rsidRPr="00FD5179">
        <w:rPr>
          <w:rFonts w:asciiTheme="minorHAnsi" w:hAnsiTheme="minorHAnsi"/>
          <w:sz w:val="22"/>
          <w:szCs w:val="22"/>
          <w:lang w:val="es-ES_tradnl"/>
        </w:rPr>
        <w:t>depósitos</w:t>
      </w:r>
      <w:r w:rsidRPr="00CC6FF5">
        <w:rPr>
          <w:rFonts w:asciiTheme="minorHAnsi" w:hAnsiTheme="minorHAnsi"/>
          <w:sz w:val="22"/>
          <w:szCs w:val="22"/>
          <w:lang w:val="es-ES_tradnl"/>
        </w:rPr>
        <w:t xml:space="preserve"> .rmt son los remit files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 xml:space="preserve"> 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b/>
          <w:sz w:val="22"/>
          <w:szCs w:val="22"/>
          <w:lang w:val="es-ES_tradnl"/>
        </w:rPr>
        <w:t>TRADE</w:t>
      </w:r>
      <w:r w:rsidRPr="00CC6FF5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="006968C9">
        <w:rPr>
          <w:rFonts w:asciiTheme="minorHAnsi" w:hAnsiTheme="minorHAnsi"/>
          <w:sz w:val="22"/>
          <w:szCs w:val="22"/>
          <w:lang w:val="es-ES_tradnl"/>
        </w:rPr>
        <w:t xml:space="preserve">-&gt; </w:t>
      </w:r>
      <w:r w:rsidRPr="00CC6FF5">
        <w:rPr>
          <w:rFonts w:asciiTheme="minorHAnsi" w:hAnsiTheme="minorHAnsi"/>
          <w:sz w:val="22"/>
          <w:szCs w:val="22"/>
          <w:lang w:val="es-ES_tradnl"/>
        </w:rPr>
        <w:t xml:space="preserve">es mover </w:t>
      </w:r>
      <w:r w:rsidRPr="00FD5179">
        <w:rPr>
          <w:rFonts w:asciiTheme="minorHAnsi" w:hAnsiTheme="minorHAnsi"/>
          <w:sz w:val="22"/>
          <w:szCs w:val="22"/>
          <w:lang w:val="es-ES_tradnl"/>
        </w:rPr>
        <w:t>posición</w:t>
      </w:r>
      <w:r w:rsidRPr="00CC6FF5">
        <w:rPr>
          <w:rFonts w:asciiTheme="minorHAnsi" w:hAnsiTheme="minorHAnsi"/>
          <w:sz w:val="22"/>
          <w:szCs w:val="22"/>
          <w:lang w:val="es-ES_tradnl"/>
        </w:rPr>
        <w:t xml:space="preserve"> y mover precios -&gt; ver con Federico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FD5179">
        <w:rPr>
          <w:rFonts w:asciiTheme="minorHAnsi" w:hAnsiTheme="minorHAnsi"/>
          <w:sz w:val="22"/>
          <w:szCs w:val="22"/>
          <w:lang w:val="es-ES_tradnl"/>
        </w:rPr>
        <w:t>Posición</w:t>
      </w:r>
      <w:r w:rsidR="00CC6FF5">
        <w:rPr>
          <w:rFonts w:asciiTheme="minorHAnsi" w:hAnsiTheme="minorHAnsi"/>
          <w:sz w:val="22"/>
          <w:szCs w:val="22"/>
          <w:lang w:val="es-ES_tradnl"/>
        </w:rPr>
        <w:t>:</w:t>
      </w:r>
      <w:r w:rsidRPr="00CC6FF5">
        <w:rPr>
          <w:rFonts w:asciiTheme="minorHAnsi" w:hAnsiTheme="minorHAnsi"/>
          <w:sz w:val="22"/>
          <w:szCs w:val="22"/>
          <w:lang w:val="es-ES_tradnl"/>
        </w:rPr>
        <w:t xml:space="preserve"> es</w:t>
      </w:r>
      <w:r w:rsidR="00CC6FF5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="00CC6FF5" w:rsidRPr="00CC6FF5">
        <w:rPr>
          <w:rFonts w:asciiTheme="minorHAnsi" w:hAnsiTheme="minorHAnsi"/>
          <w:sz w:val="22"/>
          <w:szCs w:val="22"/>
          <w:lang w:val="es-ES_tradnl"/>
        </w:rPr>
        <w:t>el $ bruto</w:t>
      </w:r>
      <w:r w:rsidRPr="00CC6FF5">
        <w:rPr>
          <w:rFonts w:asciiTheme="minorHAnsi" w:hAnsiTheme="minorHAnsi"/>
          <w:sz w:val="22"/>
          <w:szCs w:val="22"/>
          <w:lang w:val="es-ES_tradnl"/>
        </w:rPr>
        <w:t xml:space="preserve"> que nos debe. 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>Por ejemplo yo debo 40000 (</w:t>
      </w:r>
      <w:r w:rsidRPr="00FD5179">
        <w:rPr>
          <w:rFonts w:asciiTheme="minorHAnsi" w:hAnsiTheme="minorHAnsi"/>
          <w:sz w:val="22"/>
          <w:szCs w:val="22"/>
          <w:lang w:val="es-ES_tradnl"/>
        </w:rPr>
        <w:t>Posición</w:t>
      </w:r>
      <w:r w:rsidRPr="00CC6FF5">
        <w:rPr>
          <w:rFonts w:asciiTheme="minorHAnsi" w:hAnsiTheme="minorHAnsi"/>
          <w:sz w:val="22"/>
          <w:szCs w:val="22"/>
          <w:lang w:val="es-ES_tradnl"/>
        </w:rPr>
        <w:t>), es el total de la deuda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>Te lo pago al 20% (precio)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 xml:space="preserve"> 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>Opics bookea los dos valores.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 xml:space="preserve"> 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6968C9">
        <w:rPr>
          <w:rFonts w:asciiTheme="minorHAnsi" w:hAnsiTheme="minorHAnsi"/>
          <w:sz w:val="22"/>
          <w:szCs w:val="22"/>
          <w:u w:val="single"/>
          <w:lang w:val="es-ES_tradnl"/>
        </w:rPr>
        <w:t>2 veces al mes se toca el MV</w:t>
      </w:r>
      <w:r w:rsidRPr="00CC6FF5">
        <w:rPr>
          <w:rFonts w:asciiTheme="minorHAnsi" w:hAnsiTheme="minorHAnsi"/>
          <w:sz w:val="22"/>
          <w:szCs w:val="22"/>
          <w:lang w:val="es-ES_tradnl"/>
        </w:rPr>
        <w:t>: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>- FO manda los precios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 xml:space="preserve">- Cdo se compra deuda nueva 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 xml:space="preserve"> 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6968C9">
        <w:rPr>
          <w:rFonts w:asciiTheme="minorHAnsi" w:hAnsiTheme="minorHAnsi"/>
          <w:sz w:val="22"/>
          <w:szCs w:val="22"/>
          <w:u w:val="single"/>
          <w:lang w:val="es-ES_tradnl"/>
        </w:rPr>
        <w:t xml:space="preserve">Dos tipos de manera de </w:t>
      </w:r>
      <w:r w:rsidR="00CC6FF5" w:rsidRPr="006968C9">
        <w:rPr>
          <w:rFonts w:asciiTheme="minorHAnsi" w:hAnsiTheme="minorHAnsi"/>
          <w:sz w:val="22"/>
          <w:szCs w:val="22"/>
          <w:u w:val="single"/>
          <w:lang w:val="es-ES_tradnl"/>
        </w:rPr>
        <w:t>comprar</w:t>
      </w:r>
      <w:r w:rsidRPr="006968C9">
        <w:rPr>
          <w:rFonts w:asciiTheme="minorHAnsi" w:hAnsiTheme="minorHAnsi"/>
          <w:sz w:val="22"/>
          <w:szCs w:val="22"/>
          <w:u w:val="single"/>
          <w:lang w:val="es-ES_tradnl"/>
        </w:rPr>
        <w:t xml:space="preserve"> deuda</w:t>
      </w:r>
      <w:r w:rsidRPr="00CC6FF5">
        <w:rPr>
          <w:rFonts w:asciiTheme="minorHAnsi" w:hAnsiTheme="minorHAnsi"/>
          <w:sz w:val="22"/>
          <w:szCs w:val="22"/>
          <w:lang w:val="es-ES_tradnl"/>
        </w:rPr>
        <w:t>: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>Fundings, tiene 2 modalidades:</w:t>
      </w:r>
    </w:p>
    <w:p w:rsidR="00FD5179" w:rsidRPr="00CC6FF5" w:rsidRDefault="00FD5179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>- Flow: en cuotas, por ejemplo todos los meses compro deuda</w:t>
      </w:r>
    </w:p>
    <w:p w:rsidR="00FD5179" w:rsidRPr="00CC6FF5" w:rsidRDefault="00FD5179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>- Boolk: todo de una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 xml:space="preserve"> 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>Ver ejemplos de .evt y .rmt -&gt; nos pasa Oscar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 xml:space="preserve"> </w:t>
      </w:r>
    </w:p>
    <w:p w:rsidR="00FD5179" w:rsidRPr="00CC6FF5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CC6FF5">
        <w:rPr>
          <w:rFonts w:asciiTheme="minorHAnsi" w:hAnsiTheme="minorHAnsi"/>
          <w:sz w:val="22"/>
          <w:szCs w:val="22"/>
          <w:lang w:val="es-ES_tradnl"/>
        </w:rPr>
        <w:t>Info que se manda al Servicer:</w:t>
      </w:r>
    </w:p>
    <w:p w:rsidR="00FD5179" w:rsidRPr="0043461D" w:rsidRDefault="00FD5179" w:rsidP="00FD5179">
      <w:pPr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 xml:space="preserve">$ </w:t>
      </w:r>
      <w:proofErr w:type="gramStart"/>
      <w:r w:rsidRPr="0043461D">
        <w:rPr>
          <w:rFonts w:asciiTheme="minorHAnsi" w:hAnsiTheme="minorHAnsi"/>
          <w:sz w:val="22"/>
          <w:szCs w:val="22"/>
          <w:lang w:val="es-ES_tradnl"/>
        </w:rPr>
        <w:t>que</w:t>
      </w:r>
      <w:proofErr w:type="gramEnd"/>
      <w:r w:rsidRPr="0043461D">
        <w:rPr>
          <w:rFonts w:asciiTheme="minorHAnsi" w:hAnsiTheme="minorHAnsi"/>
          <w:sz w:val="22"/>
          <w:szCs w:val="22"/>
          <w:lang w:val="es-ES_tradnl"/>
        </w:rPr>
        <w:t xml:space="preserve"> entro en la </w:t>
      </w:r>
      <w:r w:rsidR="004D57E2" w:rsidRPr="0043461D">
        <w:rPr>
          <w:rFonts w:asciiTheme="minorHAnsi" w:hAnsiTheme="minorHAnsi"/>
          <w:sz w:val="22"/>
          <w:szCs w:val="22"/>
          <w:lang w:val="es-ES_tradnl"/>
        </w:rPr>
        <w:t>LockBox</w:t>
      </w:r>
    </w:p>
    <w:p w:rsidR="00E75A30" w:rsidRPr="0043461D" w:rsidRDefault="00E75A30" w:rsidP="00FD5179">
      <w:pPr>
        <w:rPr>
          <w:rFonts w:asciiTheme="minorHAnsi" w:hAnsiTheme="minorHAnsi"/>
          <w:sz w:val="22"/>
          <w:szCs w:val="22"/>
          <w:lang w:val="es-ES_tradnl"/>
        </w:rPr>
      </w:pPr>
    </w:p>
    <w:p w:rsidR="00E75A30" w:rsidRPr="0043461D" w:rsidRDefault="00E75A30" w:rsidP="00FD5179">
      <w:pPr>
        <w:rPr>
          <w:rFonts w:asciiTheme="minorHAnsi" w:hAnsiTheme="minorHAnsi"/>
          <w:sz w:val="22"/>
          <w:szCs w:val="22"/>
          <w:lang w:val="es-ES_tradnl"/>
        </w:rPr>
      </w:pPr>
    </w:p>
    <w:p w:rsidR="00E75A30" w:rsidRPr="00E16B00" w:rsidRDefault="00E75A30" w:rsidP="00E75A30">
      <w:pPr>
        <w:pStyle w:val="NormalWeb"/>
        <w:spacing w:before="0" w:beforeAutospacing="0" w:after="0" w:afterAutospacing="0"/>
        <w:rPr>
          <w:rFonts w:ascii="Calibri" w:hAnsi="Calibri"/>
          <w:b/>
          <w:sz w:val="28"/>
          <w:szCs w:val="28"/>
          <w:u w:val="single"/>
          <w:lang w:val="es-ES_tradnl"/>
        </w:rPr>
      </w:pPr>
      <w:r>
        <w:rPr>
          <w:rFonts w:ascii="Calibri" w:hAnsi="Calibri"/>
          <w:b/>
          <w:sz w:val="28"/>
          <w:szCs w:val="28"/>
          <w:u w:val="single"/>
          <w:lang w:val="es-ES_tradnl"/>
        </w:rPr>
        <w:t>Viernes 15</w:t>
      </w:r>
      <w:r w:rsidRPr="00E16B00">
        <w:rPr>
          <w:rFonts w:ascii="Calibri" w:hAnsi="Calibri"/>
          <w:b/>
          <w:sz w:val="28"/>
          <w:szCs w:val="28"/>
          <w:u w:val="single"/>
          <w:lang w:val="es-ES_tradnl"/>
        </w:rPr>
        <w:t>/09/2017</w:t>
      </w:r>
      <w:r w:rsidR="00A73E8C">
        <w:rPr>
          <w:rFonts w:ascii="Calibri" w:hAnsi="Calibri"/>
          <w:b/>
          <w:sz w:val="28"/>
          <w:szCs w:val="28"/>
          <w:u w:val="single"/>
          <w:lang w:val="es-ES_tradnl"/>
        </w:rPr>
        <w:t xml:space="preserve"> y </w:t>
      </w:r>
      <w:proofErr w:type="gramStart"/>
      <w:r w:rsidR="00A73E8C">
        <w:rPr>
          <w:rFonts w:ascii="Calibri" w:hAnsi="Calibri"/>
          <w:b/>
          <w:sz w:val="28"/>
          <w:szCs w:val="28"/>
          <w:u w:val="single"/>
          <w:lang w:val="es-ES_tradnl"/>
        </w:rPr>
        <w:t>Lunes</w:t>
      </w:r>
      <w:proofErr w:type="gramEnd"/>
      <w:r w:rsidR="00A73E8C">
        <w:rPr>
          <w:rFonts w:ascii="Calibri" w:hAnsi="Calibri"/>
          <w:b/>
          <w:sz w:val="28"/>
          <w:szCs w:val="28"/>
          <w:u w:val="single"/>
          <w:lang w:val="es-ES_tradnl"/>
        </w:rPr>
        <w:t xml:space="preserve"> 18</w:t>
      </w:r>
      <w:r w:rsidR="00A73E8C" w:rsidRPr="00E16B00">
        <w:rPr>
          <w:rFonts w:ascii="Calibri" w:hAnsi="Calibri"/>
          <w:b/>
          <w:sz w:val="28"/>
          <w:szCs w:val="28"/>
          <w:u w:val="single"/>
          <w:lang w:val="es-ES_tradnl"/>
        </w:rPr>
        <w:t>/09/2017</w:t>
      </w:r>
    </w:p>
    <w:p w:rsidR="00E75A30" w:rsidRDefault="00E75A30" w:rsidP="00E75A30">
      <w:pPr>
        <w:pStyle w:val="NormalWeb"/>
        <w:spacing w:before="0" w:beforeAutospacing="0" w:after="0" w:afterAutospacing="0"/>
        <w:rPr>
          <w:rFonts w:ascii="Calibri" w:hAnsi="Calibri"/>
          <w:b/>
          <w:u w:val="single"/>
          <w:lang w:val="es-ES_tradnl"/>
        </w:rPr>
      </w:pPr>
      <w:r w:rsidRPr="00015F42">
        <w:rPr>
          <w:rFonts w:ascii="Calibri" w:hAnsi="Calibri"/>
          <w:b/>
          <w:u w:val="single"/>
          <w:lang w:val="es-ES_tradnl"/>
        </w:rPr>
        <w:t xml:space="preserve">Reunión con </w:t>
      </w:r>
      <w:r>
        <w:rPr>
          <w:rFonts w:ascii="Calibri" w:hAnsi="Calibri"/>
          <w:b/>
          <w:u w:val="single"/>
          <w:lang w:val="es-ES_tradnl"/>
        </w:rPr>
        <w:t>Middle Office</w:t>
      </w:r>
      <w:r w:rsidRPr="00015F42">
        <w:rPr>
          <w:rFonts w:ascii="Calibri" w:hAnsi="Calibri"/>
          <w:b/>
          <w:u w:val="single"/>
          <w:lang w:val="es-ES_tradnl"/>
        </w:rPr>
        <w:t>:</w:t>
      </w:r>
    </w:p>
    <w:p w:rsidR="00E75A30" w:rsidRPr="0043461D" w:rsidRDefault="00E75A30" w:rsidP="00FD5179">
      <w:pPr>
        <w:rPr>
          <w:rFonts w:asciiTheme="minorHAnsi" w:hAnsiTheme="minorHAnsi"/>
          <w:sz w:val="22"/>
          <w:szCs w:val="22"/>
          <w:lang w:val="es-ES_tradnl"/>
        </w:rPr>
      </w:pPr>
    </w:p>
    <w:p w:rsidR="00E75A30" w:rsidRPr="00E75A30" w:rsidRDefault="00E75A30">
      <w:pPr>
        <w:rPr>
          <w:rFonts w:asciiTheme="minorHAnsi" w:hAnsiTheme="minorHAnsi"/>
          <w:sz w:val="22"/>
          <w:szCs w:val="22"/>
          <w:lang w:val="es-ES_tradnl"/>
        </w:rPr>
      </w:pPr>
    </w:p>
    <w:p w:rsidR="00E75A30" w:rsidRPr="0043461D" w:rsidRDefault="00E75A30" w:rsidP="00E75A30">
      <w:pPr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>Mail de Soporte de OPICS:</w:t>
      </w:r>
      <w:r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Pr="0043461D">
        <w:rPr>
          <w:rFonts w:asciiTheme="minorHAnsi" w:hAnsiTheme="minorHAnsi"/>
          <w:sz w:val="22"/>
          <w:szCs w:val="22"/>
          <w:lang w:val="es-ES_tradnl"/>
        </w:rPr>
        <w:t>natreasurysettlement</w:t>
      </w:r>
      <w:r>
        <w:rPr>
          <w:rFonts w:asciiTheme="minorHAnsi" w:hAnsiTheme="minorHAnsi"/>
          <w:sz w:val="22"/>
          <w:szCs w:val="22"/>
          <w:lang w:val="es-ES_tradnl"/>
        </w:rPr>
        <w:t xml:space="preserve"> (es un grupo)</w:t>
      </w:r>
    </w:p>
    <w:p w:rsidR="00E75A30" w:rsidRDefault="00E75A30" w:rsidP="00E75A30">
      <w:pPr>
        <w:rPr>
          <w:rFonts w:asciiTheme="minorHAnsi" w:hAnsiTheme="minorHAnsi"/>
          <w:sz w:val="22"/>
          <w:szCs w:val="22"/>
          <w:lang w:val="es-ES_tradnl"/>
        </w:rPr>
      </w:pPr>
    </w:p>
    <w:p w:rsidR="00A73E8C" w:rsidRDefault="00A73E8C" w:rsidP="00A73E8C">
      <w:pPr>
        <w:rPr>
          <w:rFonts w:asciiTheme="minorHAnsi" w:hAnsiTheme="minorHAnsi"/>
          <w:sz w:val="22"/>
          <w:szCs w:val="22"/>
          <w:lang w:val="es-ES_tradnl"/>
        </w:rPr>
      </w:pPr>
      <w:r w:rsidRPr="00C30703">
        <w:rPr>
          <w:rFonts w:asciiTheme="minorHAnsi" w:hAnsiTheme="minorHAnsi"/>
          <w:b/>
          <w:sz w:val="22"/>
          <w:szCs w:val="22"/>
          <w:lang w:val="es-ES_tradnl"/>
        </w:rPr>
        <w:t>En OPICS</w:t>
      </w:r>
      <w:r w:rsidRPr="00B92FFA">
        <w:rPr>
          <w:rFonts w:asciiTheme="minorHAnsi" w:hAnsiTheme="minorHAnsi"/>
          <w:sz w:val="22"/>
          <w:szCs w:val="22"/>
          <w:lang w:val="es-ES_tradnl"/>
        </w:rPr>
        <w:t>:</w:t>
      </w:r>
    </w:p>
    <w:p w:rsidR="00A73E8C" w:rsidRDefault="00A73E8C" w:rsidP="00A73E8C">
      <w:pPr>
        <w:rPr>
          <w:rFonts w:asciiTheme="minorHAnsi" w:hAnsiTheme="minorHAnsi"/>
          <w:sz w:val="22"/>
          <w:szCs w:val="22"/>
          <w:lang w:val="es-ES_tradnl"/>
        </w:rPr>
      </w:pPr>
      <w:r w:rsidRPr="00B92FFA">
        <w:rPr>
          <w:rFonts w:asciiTheme="minorHAnsi" w:hAnsiTheme="minorHAnsi"/>
          <w:sz w:val="22"/>
          <w:szCs w:val="22"/>
          <w:lang w:val="es-ES_tradnl"/>
        </w:rPr>
        <w:t xml:space="preserve">CHBR: </w:t>
      </w:r>
      <w:r>
        <w:rPr>
          <w:rFonts w:asciiTheme="minorHAnsi" w:hAnsiTheme="minorHAnsi"/>
          <w:sz w:val="22"/>
          <w:szCs w:val="22"/>
          <w:lang w:val="es-ES_tradnl"/>
        </w:rPr>
        <w:t>Es un link</w:t>
      </w:r>
      <w:r w:rsidRPr="00B92FFA">
        <w:rPr>
          <w:rFonts w:asciiTheme="minorHAnsi" w:hAnsiTheme="minorHAnsi"/>
          <w:sz w:val="22"/>
          <w:szCs w:val="22"/>
          <w:lang w:val="es-ES_tradnl"/>
        </w:rPr>
        <w:t xml:space="preserve"> de </w:t>
      </w:r>
      <w:r w:rsidR="004D57E2" w:rsidRPr="00B92FFA">
        <w:rPr>
          <w:rFonts w:asciiTheme="minorHAnsi" w:hAnsiTheme="minorHAnsi"/>
          <w:sz w:val="22"/>
          <w:szCs w:val="22"/>
          <w:lang w:val="es-ES_tradnl"/>
        </w:rPr>
        <w:t>Opics</w:t>
      </w:r>
      <w:r w:rsidRPr="00B92FFA">
        <w:rPr>
          <w:rFonts w:asciiTheme="minorHAnsi" w:hAnsiTheme="minorHAnsi"/>
          <w:sz w:val="22"/>
          <w:szCs w:val="22"/>
          <w:lang w:val="es-ES_tradnl"/>
        </w:rPr>
        <w:t xml:space="preserve"> para cambiar de branch</w:t>
      </w:r>
      <w:r>
        <w:rPr>
          <w:rFonts w:asciiTheme="minorHAnsi" w:hAnsiTheme="minorHAnsi"/>
          <w:sz w:val="22"/>
          <w:szCs w:val="22"/>
          <w:lang w:val="es-ES_tradnl"/>
        </w:rPr>
        <w:t>. (Se tiene que usar siempre para determinar en que branch se va a trabajar)</w:t>
      </w:r>
    </w:p>
    <w:p w:rsidR="00A73E8C" w:rsidRPr="0043461D" w:rsidRDefault="00A73E8C" w:rsidP="00E75A30">
      <w:pPr>
        <w:rPr>
          <w:rFonts w:asciiTheme="minorHAnsi" w:hAnsiTheme="minorHAnsi"/>
          <w:sz w:val="22"/>
          <w:szCs w:val="22"/>
          <w:lang w:val="es-ES_tradnl"/>
        </w:rPr>
      </w:pPr>
    </w:p>
    <w:p w:rsidR="00E75A30" w:rsidRPr="0043461D" w:rsidRDefault="00E75A30" w:rsidP="00E75A30">
      <w:pPr>
        <w:rPr>
          <w:rFonts w:asciiTheme="minorHAnsi" w:hAnsiTheme="minorHAnsi"/>
          <w:b/>
          <w:sz w:val="22"/>
          <w:szCs w:val="22"/>
          <w:lang w:val="es-ES_tradnl"/>
        </w:rPr>
      </w:pPr>
      <w:r w:rsidRPr="0043461D">
        <w:rPr>
          <w:rFonts w:asciiTheme="minorHAnsi" w:hAnsiTheme="minorHAnsi"/>
          <w:b/>
          <w:sz w:val="22"/>
          <w:szCs w:val="22"/>
          <w:lang w:val="es-ES_tradnl"/>
        </w:rPr>
        <w:t>Reversos:</w:t>
      </w:r>
    </w:p>
    <w:p w:rsidR="00E75A30" w:rsidRPr="0043461D" w:rsidRDefault="00B92FFA" w:rsidP="00E75A30">
      <w:pPr>
        <w:rPr>
          <w:rFonts w:asciiTheme="minorHAnsi" w:hAnsiTheme="minorHAnsi"/>
          <w:sz w:val="22"/>
          <w:szCs w:val="22"/>
          <w:lang w:val="es-ES_tradnl"/>
        </w:rPr>
      </w:pPr>
      <w:r>
        <w:rPr>
          <w:rFonts w:asciiTheme="minorHAnsi" w:hAnsiTheme="minorHAnsi"/>
          <w:sz w:val="22"/>
          <w:szCs w:val="22"/>
          <w:lang w:val="es-ES_tradnl"/>
        </w:rPr>
        <w:t>E</w:t>
      </w:r>
      <w:r w:rsidR="00E75A30" w:rsidRPr="0043461D">
        <w:rPr>
          <w:rFonts w:asciiTheme="minorHAnsi" w:hAnsiTheme="minorHAnsi"/>
          <w:sz w:val="22"/>
          <w:szCs w:val="22"/>
          <w:lang w:val="es-ES_tradnl"/>
        </w:rPr>
        <w:t xml:space="preserve">n freeze date hacen previsiones de </w:t>
      </w:r>
      <w:r w:rsidRPr="00B92FFA">
        <w:rPr>
          <w:rFonts w:asciiTheme="minorHAnsi" w:hAnsiTheme="minorHAnsi"/>
          <w:sz w:val="22"/>
          <w:szCs w:val="22"/>
          <w:lang w:val="es-ES_tradnl"/>
        </w:rPr>
        <w:t>cuánto</w:t>
      </w:r>
      <w:r w:rsidR="00E75A30" w:rsidRPr="0043461D">
        <w:rPr>
          <w:rFonts w:asciiTheme="minorHAnsi" w:hAnsiTheme="minorHAnsi"/>
          <w:sz w:val="22"/>
          <w:szCs w:val="22"/>
          <w:lang w:val="es-ES_tradnl"/>
        </w:rPr>
        <w:t xml:space="preserve"> van a cobrar los servicers.</w:t>
      </w:r>
    </w:p>
    <w:p w:rsidR="00E75A30" w:rsidRPr="0043461D" w:rsidRDefault="00B92FFA" w:rsidP="00E75A30">
      <w:pPr>
        <w:rPr>
          <w:rFonts w:asciiTheme="minorHAnsi" w:hAnsiTheme="minorHAnsi"/>
          <w:sz w:val="22"/>
          <w:szCs w:val="22"/>
          <w:lang w:val="es-ES_tradnl"/>
        </w:rPr>
      </w:pPr>
      <w:r>
        <w:rPr>
          <w:rFonts w:asciiTheme="minorHAnsi" w:hAnsiTheme="minorHAnsi"/>
          <w:sz w:val="22"/>
          <w:szCs w:val="22"/>
          <w:lang w:val="es-ES_tradnl"/>
        </w:rPr>
        <w:t>E</w:t>
      </w:r>
      <w:r w:rsidR="00E75A30" w:rsidRPr="0043461D">
        <w:rPr>
          <w:rFonts w:asciiTheme="minorHAnsi" w:hAnsiTheme="minorHAnsi"/>
          <w:sz w:val="22"/>
          <w:szCs w:val="22"/>
          <w:lang w:val="es-ES_tradnl"/>
        </w:rPr>
        <w:t xml:space="preserve">sa </w:t>
      </w:r>
      <w:r w:rsidR="004D57E2" w:rsidRPr="0043461D">
        <w:rPr>
          <w:rFonts w:asciiTheme="minorHAnsi" w:hAnsiTheme="minorHAnsi"/>
          <w:sz w:val="22"/>
          <w:szCs w:val="22"/>
          <w:lang w:val="es-ES_tradnl"/>
        </w:rPr>
        <w:t>previsión</w:t>
      </w:r>
      <w:r w:rsidR="00E75A30" w:rsidRPr="0043461D">
        <w:rPr>
          <w:rFonts w:asciiTheme="minorHAnsi" w:hAnsiTheme="minorHAnsi"/>
          <w:sz w:val="22"/>
          <w:szCs w:val="22"/>
          <w:lang w:val="es-ES_tradnl"/>
        </w:rPr>
        <w:t xml:space="preserve"> la p</w:t>
      </w:r>
      <w:r w:rsidR="00806424">
        <w:rPr>
          <w:rFonts w:asciiTheme="minorHAnsi" w:hAnsiTheme="minorHAnsi"/>
          <w:sz w:val="22"/>
          <w:szCs w:val="22"/>
          <w:lang w:val="es-ES_tradnl"/>
        </w:rPr>
        <w:t>a</w:t>
      </w:r>
      <w:r w:rsidR="00806424" w:rsidRPr="00806424">
        <w:rPr>
          <w:rFonts w:asciiTheme="minorHAnsi" w:hAnsiTheme="minorHAnsi"/>
          <w:sz w:val="22"/>
          <w:szCs w:val="22"/>
          <w:lang w:val="es-ES_tradnl"/>
        </w:rPr>
        <w:t xml:space="preserve">san a </w:t>
      </w:r>
      <w:r w:rsidR="004D57E2" w:rsidRPr="00806424">
        <w:rPr>
          <w:rFonts w:asciiTheme="minorHAnsi" w:hAnsiTheme="minorHAnsi"/>
          <w:sz w:val="22"/>
          <w:szCs w:val="22"/>
          <w:lang w:val="es-ES_tradnl"/>
        </w:rPr>
        <w:t>ga</w:t>
      </w:r>
      <w:r w:rsidR="004D57E2" w:rsidRPr="0043461D">
        <w:rPr>
          <w:rFonts w:asciiTheme="minorHAnsi" w:hAnsiTheme="minorHAnsi"/>
          <w:sz w:val="22"/>
          <w:szCs w:val="22"/>
          <w:lang w:val="es-ES_tradnl"/>
        </w:rPr>
        <w:t>nancias. Cuando</w:t>
      </w:r>
      <w:r w:rsidR="00E75A30" w:rsidRPr="0043461D">
        <w:rPr>
          <w:rFonts w:asciiTheme="minorHAnsi" w:hAnsiTheme="minorHAnsi"/>
          <w:sz w:val="22"/>
          <w:szCs w:val="22"/>
          <w:lang w:val="es-ES_tradnl"/>
        </w:rPr>
        <w:t xml:space="preserve"> pagan la factura</w:t>
      </w:r>
      <w:r>
        <w:rPr>
          <w:rFonts w:asciiTheme="minorHAnsi" w:hAnsiTheme="minorHAnsi"/>
          <w:sz w:val="22"/>
          <w:szCs w:val="22"/>
          <w:lang w:val="es-ES_tradnl"/>
        </w:rPr>
        <w:t>. L</w:t>
      </w:r>
      <w:r w:rsidR="00E75A30" w:rsidRPr="0043461D">
        <w:rPr>
          <w:rFonts w:asciiTheme="minorHAnsi" w:hAnsiTheme="minorHAnsi"/>
          <w:sz w:val="22"/>
          <w:szCs w:val="22"/>
          <w:lang w:val="es-ES_tradnl"/>
        </w:rPr>
        <w:t xml:space="preserve">a </w:t>
      </w:r>
      <w:r w:rsidR="004D57E2" w:rsidRPr="0043461D">
        <w:rPr>
          <w:rFonts w:asciiTheme="minorHAnsi" w:hAnsiTheme="minorHAnsi"/>
          <w:sz w:val="22"/>
          <w:szCs w:val="22"/>
          <w:lang w:val="es-ES_tradnl"/>
        </w:rPr>
        <w:t>previsión</w:t>
      </w:r>
      <w:r w:rsidR="00E75A30" w:rsidRPr="0043461D">
        <w:rPr>
          <w:rFonts w:asciiTheme="minorHAnsi" w:hAnsiTheme="minorHAnsi"/>
          <w:sz w:val="22"/>
          <w:szCs w:val="22"/>
          <w:lang w:val="es-ES_tradnl"/>
        </w:rPr>
        <w:t xml:space="preserve"> la tiene que matar. (</w:t>
      </w:r>
      <w:r w:rsidR="004D57E2" w:rsidRPr="0043461D">
        <w:rPr>
          <w:rFonts w:asciiTheme="minorHAnsi" w:hAnsiTheme="minorHAnsi"/>
          <w:sz w:val="22"/>
          <w:szCs w:val="22"/>
          <w:lang w:val="es-ES_tradnl"/>
        </w:rPr>
        <w:t>Ahi</w:t>
      </w:r>
      <w:r w:rsidR="00E75A30" w:rsidRPr="0043461D">
        <w:rPr>
          <w:rFonts w:asciiTheme="minorHAnsi" w:hAnsiTheme="minorHAnsi"/>
          <w:sz w:val="22"/>
          <w:szCs w:val="22"/>
          <w:lang w:val="es-ES_tradnl"/>
        </w:rPr>
        <w:t xml:space="preserve"> la reversan)</w:t>
      </w:r>
    </w:p>
    <w:p w:rsidR="00E75A30" w:rsidRDefault="00E75A30" w:rsidP="00E75A30">
      <w:pPr>
        <w:rPr>
          <w:rFonts w:asciiTheme="minorHAnsi" w:hAnsiTheme="minorHAnsi"/>
          <w:sz w:val="22"/>
          <w:szCs w:val="22"/>
          <w:lang w:val="es-ES_tradnl"/>
        </w:rPr>
      </w:pPr>
    </w:p>
    <w:p w:rsidR="00B92FFA" w:rsidRPr="0043461D" w:rsidRDefault="004D57E2" w:rsidP="00E75A30">
      <w:pPr>
        <w:rPr>
          <w:rFonts w:asciiTheme="minorHAnsi" w:hAnsiTheme="minorHAnsi"/>
          <w:sz w:val="22"/>
          <w:szCs w:val="22"/>
          <w:lang w:val="es-ES_tradnl"/>
        </w:rPr>
      </w:pPr>
      <w:r w:rsidRPr="00C30703">
        <w:rPr>
          <w:rFonts w:asciiTheme="minorHAnsi" w:hAnsiTheme="minorHAnsi"/>
          <w:sz w:val="22"/>
          <w:szCs w:val="22"/>
          <w:u w:val="single"/>
          <w:lang w:val="es-ES_tradnl"/>
        </w:rPr>
        <w:t>Hay</w:t>
      </w:r>
      <w:r w:rsidR="00B92FFA" w:rsidRPr="00C30703">
        <w:rPr>
          <w:rFonts w:asciiTheme="minorHAnsi" w:hAnsiTheme="minorHAnsi"/>
          <w:sz w:val="22"/>
          <w:szCs w:val="22"/>
          <w:u w:val="single"/>
          <w:lang w:val="es-ES_tradnl"/>
        </w:rPr>
        <w:t xml:space="preserve"> 2 formas de Reversar dependiendo el tipo que sea</w:t>
      </w:r>
      <w:r w:rsidR="00B92FFA" w:rsidRPr="00B92FFA">
        <w:rPr>
          <w:rFonts w:asciiTheme="minorHAnsi" w:hAnsiTheme="minorHAnsi"/>
          <w:sz w:val="22"/>
          <w:szCs w:val="22"/>
          <w:lang w:val="es-ES_tradnl"/>
        </w:rPr>
        <w:t>:</w:t>
      </w:r>
    </w:p>
    <w:p w:rsidR="00E75A30" w:rsidRPr="0043461D" w:rsidRDefault="00B92FFA" w:rsidP="00E75A30">
      <w:pPr>
        <w:rPr>
          <w:rFonts w:asciiTheme="minorHAnsi" w:hAnsiTheme="minorHAnsi"/>
          <w:sz w:val="22"/>
          <w:szCs w:val="22"/>
          <w:lang w:val="es-ES_tradnl"/>
        </w:rPr>
      </w:pPr>
      <w:r>
        <w:rPr>
          <w:rFonts w:asciiTheme="minorHAnsi" w:hAnsiTheme="minorHAnsi"/>
          <w:sz w:val="22"/>
          <w:szCs w:val="22"/>
          <w:lang w:val="es-ES_tradnl"/>
        </w:rPr>
        <w:t xml:space="preserve">Se hace desde </w:t>
      </w:r>
      <w:r w:rsidR="00E75A30" w:rsidRPr="0043461D">
        <w:rPr>
          <w:rFonts w:asciiTheme="minorHAnsi" w:hAnsiTheme="minorHAnsi"/>
          <w:sz w:val="22"/>
          <w:szCs w:val="22"/>
          <w:lang w:val="es-ES_tradnl"/>
        </w:rPr>
        <w:t>OPICS</w:t>
      </w:r>
      <w:r w:rsidR="00C30703">
        <w:rPr>
          <w:rFonts w:asciiTheme="minorHAnsi" w:hAnsiTheme="minorHAnsi"/>
          <w:sz w:val="22"/>
          <w:szCs w:val="22"/>
          <w:lang w:val="es-ES_tradnl"/>
        </w:rPr>
        <w:t xml:space="preserve"> en Change Branch, elijo una por ejemplo la 72</w:t>
      </w:r>
      <w:r w:rsidR="00E75A30" w:rsidRPr="0043461D">
        <w:rPr>
          <w:rFonts w:asciiTheme="minorHAnsi" w:hAnsiTheme="minorHAnsi"/>
          <w:sz w:val="22"/>
          <w:szCs w:val="22"/>
          <w:lang w:val="es-ES_tradnl"/>
        </w:rPr>
        <w:t>:</w:t>
      </w:r>
    </w:p>
    <w:p w:rsidR="00B92FFA" w:rsidRPr="00C30703" w:rsidRDefault="004D57E2" w:rsidP="00C307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AR"/>
        </w:rPr>
      </w:pPr>
      <w:r w:rsidRPr="00C30703">
        <w:rPr>
          <w:rFonts w:asciiTheme="minorHAnsi" w:hAnsiTheme="minorHAnsi"/>
          <w:b/>
          <w:sz w:val="22"/>
          <w:szCs w:val="22"/>
          <w:lang w:val="es-ES_tradnl"/>
        </w:rPr>
        <w:t>1) Reversar</w:t>
      </w:r>
      <w:r w:rsidR="00B92FFA" w:rsidRPr="00C30703">
        <w:rPr>
          <w:rFonts w:asciiTheme="minorHAnsi" w:hAnsiTheme="minorHAnsi"/>
          <w:b/>
          <w:sz w:val="22"/>
          <w:szCs w:val="22"/>
          <w:lang w:val="es-ES_tradnl"/>
        </w:rPr>
        <w:t xml:space="preserve"> un Fee</w:t>
      </w:r>
      <w:r w:rsidR="00C30703">
        <w:rPr>
          <w:rFonts w:asciiTheme="minorHAnsi" w:hAnsiTheme="minorHAnsi"/>
          <w:sz w:val="22"/>
          <w:szCs w:val="22"/>
          <w:lang w:val="es-ES_tradnl"/>
        </w:rPr>
        <w:t xml:space="preserve"> (</w:t>
      </w:r>
      <w:r w:rsidR="00C30703">
        <w:rPr>
          <w:rFonts w:ascii="Calibri" w:hAnsi="Calibri"/>
          <w:sz w:val="22"/>
          <w:szCs w:val="22"/>
          <w:lang w:val="es-AR"/>
        </w:rPr>
        <w:t>los que nos cobran los bancos, previsiones</w:t>
      </w:r>
      <w:r w:rsidR="00C30703">
        <w:rPr>
          <w:rFonts w:asciiTheme="minorHAnsi" w:hAnsiTheme="minorHAnsi"/>
          <w:sz w:val="22"/>
          <w:szCs w:val="22"/>
          <w:lang w:val="es-ES_tradnl"/>
        </w:rPr>
        <w:t>)</w:t>
      </w:r>
      <w:r w:rsidR="00B92FFA" w:rsidRPr="00C30703">
        <w:rPr>
          <w:rFonts w:asciiTheme="minorHAnsi" w:hAnsiTheme="minorHAnsi"/>
          <w:sz w:val="22"/>
          <w:szCs w:val="22"/>
          <w:lang w:val="es-ES_tradnl"/>
        </w:rPr>
        <w:t>:</w:t>
      </w:r>
    </w:p>
    <w:p w:rsidR="00B92FFA" w:rsidRPr="00C30703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C30703">
        <w:rPr>
          <w:rFonts w:asciiTheme="minorHAnsi" w:hAnsiTheme="minorHAnsi"/>
          <w:sz w:val="22"/>
          <w:szCs w:val="22"/>
          <w:lang w:val="es-ES_tradnl"/>
        </w:rPr>
        <w:t>CNIQ - Account Movememnt</w:t>
      </w:r>
    </w:p>
    <w:p w:rsidR="00B92FFA" w:rsidRPr="0043461D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>Inputs:</w:t>
      </w:r>
    </w:p>
    <w:p w:rsidR="00B92FFA" w:rsidRPr="0043461D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>Account number: F2 muestras las cuentas y elije una.</w:t>
      </w:r>
    </w:p>
    <w:p w:rsidR="00B92FFA" w:rsidRPr="0043461D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 xml:space="preserve">Start Date: pone la fecha del </w:t>
      </w:r>
      <w:r w:rsidR="00C30703" w:rsidRPr="0043461D">
        <w:rPr>
          <w:rFonts w:asciiTheme="minorHAnsi" w:hAnsiTheme="minorHAnsi"/>
          <w:sz w:val="22"/>
          <w:szCs w:val="22"/>
          <w:lang w:val="es-ES_tradnl"/>
        </w:rPr>
        <w:t>día</w:t>
      </w:r>
      <w:r w:rsidRPr="0043461D">
        <w:rPr>
          <w:rFonts w:asciiTheme="minorHAnsi" w:hAnsiTheme="minorHAnsi"/>
          <w:sz w:val="22"/>
          <w:szCs w:val="22"/>
          <w:lang w:val="es-ES_tradnl"/>
        </w:rPr>
        <w:t xml:space="preserve"> que se </w:t>
      </w:r>
      <w:r w:rsidR="00C30703">
        <w:rPr>
          <w:rFonts w:asciiTheme="minorHAnsi" w:hAnsiTheme="minorHAnsi"/>
          <w:sz w:val="22"/>
          <w:szCs w:val="22"/>
          <w:lang w:val="es-ES_tradnl"/>
        </w:rPr>
        <w:t xml:space="preserve">el </w:t>
      </w:r>
      <w:r w:rsidRPr="0043461D">
        <w:rPr>
          <w:rFonts w:asciiTheme="minorHAnsi" w:hAnsiTheme="minorHAnsi"/>
          <w:sz w:val="22"/>
          <w:szCs w:val="22"/>
          <w:lang w:val="es-ES_tradnl"/>
        </w:rPr>
        <w:t>bookeo</w:t>
      </w:r>
      <w:r w:rsidR="00C30703">
        <w:rPr>
          <w:rFonts w:asciiTheme="minorHAnsi" w:hAnsiTheme="minorHAnsi"/>
          <w:sz w:val="22"/>
          <w:szCs w:val="22"/>
          <w:lang w:val="es-ES_tradnl"/>
        </w:rPr>
        <w:t xml:space="preserve"> porque en Opics no se puede bookear con fecha del día anterior</w:t>
      </w:r>
      <w:r w:rsidRPr="0043461D">
        <w:rPr>
          <w:rFonts w:asciiTheme="minorHAnsi" w:hAnsiTheme="minorHAnsi"/>
          <w:sz w:val="22"/>
          <w:szCs w:val="22"/>
          <w:lang w:val="es-ES_tradnl"/>
        </w:rPr>
        <w:t>.</w:t>
      </w:r>
    </w:p>
    <w:p w:rsidR="00B92FFA" w:rsidRPr="0043461D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</w:p>
    <w:p w:rsidR="00B92FFA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 xml:space="preserve">Le trae los movimientos de ese </w:t>
      </w:r>
      <w:r w:rsidR="00C30703" w:rsidRPr="0043461D">
        <w:rPr>
          <w:rFonts w:asciiTheme="minorHAnsi" w:hAnsiTheme="minorHAnsi"/>
          <w:sz w:val="22"/>
          <w:szCs w:val="22"/>
          <w:lang w:val="es-ES_tradnl"/>
        </w:rPr>
        <w:t>día</w:t>
      </w:r>
    </w:p>
    <w:p w:rsidR="00C30703" w:rsidRDefault="00C30703" w:rsidP="006968C9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sz w:val="22"/>
          <w:szCs w:val="22"/>
          <w:lang w:val="es-AR"/>
        </w:rPr>
        <w:t>Ex. Si el reverso es de hace una semana, hay que poner notas en el excel de scripts para saber esto.</w:t>
      </w:r>
    </w:p>
    <w:p w:rsidR="00B92FFA" w:rsidRPr="0043461D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>Doble click en el movimiento a reversar:</w:t>
      </w:r>
    </w:p>
    <w:p w:rsidR="00B92FFA" w:rsidRPr="004D3AF3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>-GET</w:t>
      </w:r>
    </w:p>
    <w:p w:rsidR="00B92FFA" w:rsidRPr="004D3AF3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>-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Action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-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Reversal</w:t>
      </w:r>
      <w:proofErr w:type="spellEnd"/>
    </w:p>
    <w:p w:rsidR="00B92FFA" w:rsidRPr="00C30703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C30703">
        <w:rPr>
          <w:rFonts w:asciiTheme="minorHAnsi" w:hAnsiTheme="minorHAnsi"/>
          <w:sz w:val="22"/>
          <w:szCs w:val="22"/>
          <w:lang w:val="es-ES_tradnl"/>
        </w:rPr>
        <w:t xml:space="preserve">-Get (no </w:t>
      </w:r>
      <w:r w:rsidR="00C30703" w:rsidRPr="00C30703">
        <w:rPr>
          <w:rFonts w:asciiTheme="minorHAnsi" w:hAnsiTheme="minorHAnsi"/>
          <w:sz w:val="22"/>
          <w:szCs w:val="22"/>
          <w:lang w:val="es-ES_tradnl"/>
        </w:rPr>
        <w:t>funcionaba Opics y no lo pudimos ver</w:t>
      </w:r>
      <w:r w:rsidRPr="00C30703">
        <w:rPr>
          <w:rFonts w:asciiTheme="minorHAnsi" w:hAnsiTheme="minorHAnsi"/>
          <w:sz w:val="22"/>
          <w:szCs w:val="22"/>
          <w:lang w:val="es-ES_tradnl"/>
        </w:rPr>
        <w:t>)</w:t>
      </w:r>
    </w:p>
    <w:p w:rsidR="00B92FFA" w:rsidRPr="0043461D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>-Reverse y ahi le aparece un input y le ponen como comentario: 99</w:t>
      </w:r>
      <w:r w:rsidR="00C30703">
        <w:rPr>
          <w:rFonts w:asciiTheme="minorHAnsi" w:hAnsiTheme="minorHAnsi"/>
          <w:sz w:val="22"/>
          <w:szCs w:val="22"/>
          <w:lang w:val="es-ES_tradnl"/>
        </w:rPr>
        <w:t xml:space="preserve"> siempre</w:t>
      </w:r>
    </w:p>
    <w:p w:rsidR="00B92FFA" w:rsidRPr="0043461D" w:rsidRDefault="00B92FFA" w:rsidP="00B92FFA">
      <w:pPr>
        <w:rPr>
          <w:rFonts w:asciiTheme="minorHAnsi" w:hAnsiTheme="minorHAnsi"/>
          <w:sz w:val="22"/>
          <w:szCs w:val="22"/>
          <w:lang w:val="es-ES_tradnl"/>
        </w:rPr>
      </w:pPr>
    </w:p>
    <w:p w:rsidR="00B92FFA" w:rsidRPr="0043461D" w:rsidRDefault="00B92FFA" w:rsidP="00B92FFA">
      <w:pPr>
        <w:rPr>
          <w:rFonts w:asciiTheme="minorHAnsi" w:hAnsiTheme="minorHAnsi"/>
          <w:sz w:val="22"/>
          <w:szCs w:val="22"/>
          <w:lang w:val="es-ES_tradnl"/>
        </w:rPr>
      </w:pPr>
      <w:r w:rsidRPr="00C30703">
        <w:rPr>
          <w:rFonts w:asciiTheme="minorHAnsi" w:hAnsiTheme="minorHAnsi"/>
          <w:b/>
          <w:sz w:val="22"/>
          <w:szCs w:val="22"/>
          <w:lang w:val="es-ES_tradnl"/>
        </w:rPr>
        <w:t xml:space="preserve">2) Reversar un </w:t>
      </w:r>
      <w:r w:rsidR="00C30703">
        <w:rPr>
          <w:rFonts w:asciiTheme="minorHAnsi" w:hAnsiTheme="minorHAnsi"/>
          <w:sz w:val="22"/>
          <w:szCs w:val="22"/>
          <w:lang w:val="es-ES_tradnl"/>
        </w:rPr>
        <w:t>Accural</w:t>
      </w:r>
      <w:r w:rsidRPr="0043461D">
        <w:rPr>
          <w:rFonts w:asciiTheme="minorHAnsi" w:hAnsiTheme="minorHAnsi"/>
          <w:sz w:val="22"/>
          <w:szCs w:val="22"/>
          <w:lang w:val="es-ES_tradnl"/>
        </w:rPr>
        <w:t>:</w:t>
      </w:r>
    </w:p>
    <w:p w:rsidR="00B92FFA" w:rsidRPr="0043461D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>FEIQ - Feas Deal search</w:t>
      </w:r>
      <w:r w:rsidR="00C30703">
        <w:rPr>
          <w:rFonts w:asciiTheme="minorHAnsi" w:hAnsiTheme="minorHAnsi"/>
          <w:sz w:val="22"/>
          <w:szCs w:val="22"/>
          <w:lang w:val="es-ES_tradnl"/>
        </w:rPr>
        <w:t xml:space="preserve"> -&gt; </w:t>
      </w:r>
      <w:r w:rsidR="00C30703">
        <w:rPr>
          <w:rFonts w:ascii="Calibri" w:hAnsi="Calibri"/>
          <w:sz w:val="22"/>
          <w:szCs w:val="22"/>
          <w:lang w:val="es-AR"/>
        </w:rPr>
        <w:t xml:space="preserve">Pones el </w:t>
      </w:r>
      <w:r w:rsidR="003F11B8">
        <w:rPr>
          <w:rFonts w:ascii="Calibri" w:hAnsi="Calibri"/>
          <w:sz w:val="22"/>
          <w:szCs w:val="22"/>
          <w:lang w:val="es-AR"/>
        </w:rPr>
        <w:t>número</w:t>
      </w:r>
      <w:r w:rsidR="00C30703">
        <w:rPr>
          <w:rFonts w:ascii="Calibri" w:hAnsi="Calibri"/>
          <w:sz w:val="22"/>
          <w:szCs w:val="22"/>
          <w:lang w:val="es-AR"/>
        </w:rPr>
        <w:t xml:space="preserve"> de ID de fee que lo sacas del excel de fee data</w:t>
      </w:r>
    </w:p>
    <w:p w:rsidR="00B92FFA" w:rsidRPr="0043461D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 xml:space="preserve">Fee Number: (lo saca </w:t>
      </w:r>
      <w:r w:rsidR="00C30703" w:rsidRPr="0043461D">
        <w:rPr>
          <w:rFonts w:asciiTheme="minorHAnsi" w:hAnsiTheme="minorHAnsi"/>
          <w:sz w:val="22"/>
          <w:szCs w:val="22"/>
          <w:lang w:val="es-ES_tradnl"/>
        </w:rPr>
        <w:t>del</w:t>
      </w:r>
      <w:r w:rsidRPr="0043461D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Pr="0043461D">
        <w:rPr>
          <w:rFonts w:asciiTheme="minorHAnsi" w:hAnsiTheme="minorHAnsi"/>
          <w:sz w:val="22"/>
          <w:szCs w:val="22"/>
          <w:lang w:val="es-ES_tradnl"/>
        </w:rPr>
        <w:t>excel</w:t>
      </w:r>
      <w:proofErr w:type="spellEnd"/>
      <w:r w:rsidRPr="0043461D">
        <w:rPr>
          <w:rFonts w:asciiTheme="minorHAnsi" w:hAnsiTheme="minorHAnsi"/>
          <w:sz w:val="22"/>
          <w:szCs w:val="22"/>
          <w:lang w:val="es-ES_tradnl"/>
        </w:rPr>
        <w:t xml:space="preserve"> que </w:t>
      </w:r>
      <w:proofErr w:type="spellStart"/>
      <w:r w:rsidRPr="0043461D">
        <w:rPr>
          <w:rFonts w:asciiTheme="minorHAnsi" w:hAnsiTheme="minorHAnsi"/>
          <w:sz w:val="22"/>
          <w:szCs w:val="22"/>
          <w:lang w:val="es-ES_tradnl"/>
        </w:rPr>
        <w:t>gener</w:t>
      </w:r>
      <w:r w:rsidR="00C30703">
        <w:rPr>
          <w:rFonts w:asciiTheme="minorHAnsi" w:hAnsiTheme="minorHAnsi"/>
          <w:sz w:val="22"/>
          <w:szCs w:val="22"/>
          <w:lang w:val="es-ES_tradnl"/>
        </w:rPr>
        <w:t>o</w:t>
      </w:r>
      <w:proofErr w:type="spellEnd"/>
      <w:r w:rsidRPr="0043461D">
        <w:rPr>
          <w:rFonts w:asciiTheme="minorHAnsi" w:hAnsiTheme="minorHAnsi"/>
          <w:sz w:val="22"/>
          <w:szCs w:val="22"/>
          <w:lang w:val="es-ES_tradnl"/>
        </w:rPr>
        <w:t xml:space="preserve">: </w:t>
      </w:r>
      <w:proofErr w:type="spellStart"/>
      <w:r w:rsidRPr="0043461D">
        <w:rPr>
          <w:rFonts w:asciiTheme="minorHAnsi" w:hAnsiTheme="minorHAnsi"/>
          <w:sz w:val="22"/>
          <w:szCs w:val="22"/>
          <w:lang w:val="es-ES_tradnl"/>
        </w:rPr>
        <w:t>Fee</w:t>
      </w:r>
      <w:proofErr w:type="spellEnd"/>
      <w:r w:rsidRPr="0043461D">
        <w:rPr>
          <w:rFonts w:asciiTheme="minorHAnsi" w:hAnsiTheme="minorHAnsi"/>
          <w:sz w:val="22"/>
          <w:szCs w:val="22"/>
          <w:lang w:val="es-ES_tradnl"/>
        </w:rPr>
        <w:t xml:space="preserve"> data </w:t>
      </w:r>
      <w:proofErr w:type="spellStart"/>
      <w:r w:rsidRPr="0043461D">
        <w:rPr>
          <w:rFonts w:asciiTheme="minorHAnsi" w:hAnsiTheme="minorHAnsi"/>
          <w:sz w:val="22"/>
          <w:szCs w:val="22"/>
          <w:lang w:val="es-ES_tradnl"/>
        </w:rPr>
        <w:t>report</w:t>
      </w:r>
      <w:proofErr w:type="spellEnd"/>
      <w:r w:rsidRPr="0043461D">
        <w:rPr>
          <w:rFonts w:asciiTheme="minorHAnsi" w:hAnsiTheme="minorHAnsi"/>
          <w:sz w:val="22"/>
          <w:szCs w:val="22"/>
          <w:lang w:val="es-ES_tradnl"/>
        </w:rPr>
        <w:t xml:space="preserve"> de OPICS)</w:t>
      </w:r>
    </w:p>
    <w:p w:rsidR="00B92FFA" w:rsidRPr="0043461D" w:rsidRDefault="00C30703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>Luego</w:t>
      </w:r>
      <w:r w:rsidR="00B92FFA" w:rsidRPr="0043461D">
        <w:rPr>
          <w:rFonts w:asciiTheme="minorHAnsi" w:hAnsiTheme="minorHAnsi"/>
          <w:sz w:val="22"/>
          <w:szCs w:val="22"/>
          <w:lang w:val="es-ES_tradnl"/>
        </w:rPr>
        <w:t>: igual que antes:</w:t>
      </w:r>
    </w:p>
    <w:p w:rsidR="00B92FFA" w:rsidRPr="0043461D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>Doble click en el movimiento a reversar:</w:t>
      </w:r>
    </w:p>
    <w:p w:rsidR="00B92FFA" w:rsidRPr="004D3AF3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>-GET</w:t>
      </w:r>
    </w:p>
    <w:p w:rsidR="00B92FFA" w:rsidRPr="004D3AF3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>-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Action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-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reversal</w:t>
      </w:r>
      <w:proofErr w:type="spellEnd"/>
    </w:p>
    <w:p w:rsidR="00C30703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C30703">
        <w:rPr>
          <w:rFonts w:asciiTheme="minorHAnsi" w:hAnsiTheme="minorHAnsi"/>
          <w:sz w:val="22"/>
          <w:szCs w:val="22"/>
          <w:lang w:val="es-ES_tradnl"/>
        </w:rPr>
        <w:t>-</w:t>
      </w:r>
      <w:r w:rsidR="00C30703" w:rsidRPr="00C30703">
        <w:rPr>
          <w:rFonts w:asciiTheme="minorHAnsi" w:hAnsiTheme="minorHAnsi"/>
          <w:sz w:val="22"/>
          <w:szCs w:val="22"/>
          <w:lang w:val="es-ES_tradnl"/>
        </w:rPr>
        <w:t>Get</w:t>
      </w:r>
      <w:r w:rsidRPr="00C30703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="00C30703" w:rsidRPr="00127327">
        <w:rPr>
          <w:rFonts w:asciiTheme="minorHAnsi" w:hAnsiTheme="minorHAnsi"/>
          <w:sz w:val="22"/>
          <w:szCs w:val="22"/>
          <w:lang w:val="es-ES_tradnl"/>
        </w:rPr>
        <w:t>(no funcionaba Opics y no lo pudimos ver)</w:t>
      </w:r>
    </w:p>
    <w:p w:rsidR="00B92FFA" w:rsidRPr="00B92FFA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>-Reverse y ahi le aparece un input y le ponen como comentario: 99</w:t>
      </w:r>
    </w:p>
    <w:p w:rsidR="00B92FFA" w:rsidRDefault="00B92FFA" w:rsidP="00E75A30">
      <w:pPr>
        <w:rPr>
          <w:rFonts w:asciiTheme="minorHAnsi" w:hAnsiTheme="minorHAnsi"/>
          <w:sz w:val="22"/>
          <w:szCs w:val="22"/>
          <w:lang w:val="es-ES_tradnl"/>
        </w:rPr>
      </w:pPr>
    </w:p>
    <w:p w:rsidR="00E75A30" w:rsidRPr="003F11B8" w:rsidRDefault="00E75A30" w:rsidP="00E75A30">
      <w:pPr>
        <w:rPr>
          <w:rFonts w:asciiTheme="minorHAnsi" w:hAnsiTheme="minorHAnsi"/>
          <w:b/>
          <w:sz w:val="22"/>
          <w:szCs w:val="22"/>
          <w:lang w:val="es-ES_tradnl"/>
        </w:rPr>
      </w:pPr>
      <w:r w:rsidRPr="003F11B8">
        <w:rPr>
          <w:rFonts w:asciiTheme="minorHAnsi" w:hAnsiTheme="minorHAnsi"/>
          <w:b/>
          <w:sz w:val="22"/>
          <w:szCs w:val="22"/>
          <w:lang w:val="es-ES_tradnl"/>
        </w:rPr>
        <w:t>L</w:t>
      </w:r>
      <w:r w:rsidR="00B92FFA" w:rsidRPr="003F11B8">
        <w:rPr>
          <w:rFonts w:asciiTheme="minorHAnsi" w:hAnsiTheme="minorHAnsi"/>
          <w:b/>
          <w:sz w:val="22"/>
          <w:szCs w:val="22"/>
          <w:lang w:val="es-ES_tradnl"/>
        </w:rPr>
        <w:t>uego de eso se saca un reporte:</w:t>
      </w:r>
    </w:p>
    <w:p w:rsidR="00C30703" w:rsidRDefault="00E75A30" w:rsidP="00E75A30">
      <w:pPr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>-F</w:t>
      </w:r>
      <w:r w:rsidR="00B92FFA">
        <w:rPr>
          <w:rFonts w:asciiTheme="minorHAnsi" w:hAnsiTheme="minorHAnsi"/>
          <w:sz w:val="22"/>
          <w:szCs w:val="22"/>
          <w:lang w:val="es-ES_tradnl"/>
        </w:rPr>
        <w:t>ee</w:t>
      </w:r>
      <w:r w:rsidRPr="0043461D">
        <w:rPr>
          <w:rFonts w:asciiTheme="minorHAnsi" w:hAnsiTheme="minorHAnsi"/>
          <w:sz w:val="22"/>
          <w:szCs w:val="22"/>
          <w:lang w:val="es-ES_tradnl"/>
        </w:rPr>
        <w:t xml:space="preserve"> data: </w:t>
      </w:r>
      <w:r w:rsidR="00C30703">
        <w:rPr>
          <w:rFonts w:ascii="Calibri" w:hAnsi="Calibri"/>
          <w:sz w:val="22"/>
          <w:szCs w:val="22"/>
          <w:lang w:val="es-AR"/>
        </w:rPr>
        <w:t>es lo que le vas a pagar al servicer, cuando pago esto, la fee se reversa</w:t>
      </w:r>
    </w:p>
    <w:p w:rsidR="00E75A30" w:rsidRPr="0043461D" w:rsidRDefault="00C30703" w:rsidP="00E75A30">
      <w:pPr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>Previsiones</w:t>
      </w:r>
      <w:r w:rsidR="00E75A30" w:rsidRPr="0043461D">
        <w:rPr>
          <w:rFonts w:asciiTheme="minorHAnsi" w:hAnsiTheme="minorHAnsi"/>
          <w:sz w:val="22"/>
          <w:szCs w:val="22"/>
          <w:lang w:val="es-ES_tradnl"/>
        </w:rPr>
        <w:t xml:space="preserve"> y busca la </w:t>
      </w:r>
      <w:r w:rsidR="00B92FFA">
        <w:rPr>
          <w:rFonts w:asciiTheme="minorHAnsi" w:hAnsiTheme="minorHAnsi"/>
          <w:sz w:val="22"/>
          <w:szCs w:val="22"/>
          <w:lang w:val="es-ES_tradnl"/>
        </w:rPr>
        <w:t>revisión.</w:t>
      </w:r>
      <w:r w:rsidR="00E75A30" w:rsidRPr="0043461D">
        <w:rPr>
          <w:rFonts w:asciiTheme="minorHAnsi" w:hAnsiTheme="minorHAnsi"/>
          <w:sz w:val="22"/>
          <w:szCs w:val="22"/>
          <w:lang w:val="es-ES_tradnl"/>
        </w:rPr>
        <w:t xml:space="preserve"> </w:t>
      </w:r>
    </w:p>
    <w:p w:rsidR="00E75A30" w:rsidRPr="0043461D" w:rsidRDefault="00C30703" w:rsidP="00E75A30">
      <w:pPr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>Busca</w:t>
      </w:r>
      <w:r w:rsidR="00E75A30" w:rsidRPr="0043461D">
        <w:rPr>
          <w:rFonts w:asciiTheme="minorHAnsi" w:hAnsiTheme="minorHAnsi"/>
          <w:sz w:val="22"/>
          <w:szCs w:val="22"/>
          <w:lang w:val="es-ES_tradnl"/>
        </w:rPr>
        <w:t xml:space="preserve"> los reverse date que sean 0</w:t>
      </w:r>
    </w:p>
    <w:p w:rsidR="00E75A30" w:rsidRPr="0043461D" w:rsidRDefault="00E75A30" w:rsidP="00E75A30">
      <w:pPr>
        <w:rPr>
          <w:rFonts w:asciiTheme="minorHAnsi" w:hAnsiTheme="minorHAnsi"/>
          <w:sz w:val="22"/>
          <w:szCs w:val="22"/>
          <w:lang w:val="es-ES_tradnl"/>
        </w:rPr>
      </w:pPr>
    </w:p>
    <w:p w:rsidR="00E75A30" w:rsidRPr="0043461D" w:rsidRDefault="00C30703" w:rsidP="00E75A30">
      <w:pPr>
        <w:rPr>
          <w:rFonts w:asciiTheme="minorHAnsi" w:hAnsiTheme="minorHAnsi"/>
          <w:sz w:val="22"/>
          <w:szCs w:val="22"/>
          <w:lang w:val="es-ES_tradnl"/>
        </w:rPr>
      </w:pPr>
      <w:r w:rsidRPr="006968C9">
        <w:rPr>
          <w:rFonts w:asciiTheme="minorHAnsi" w:hAnsiTheme="minorHAnsi"/>
          <w:b/>
          <w:sz w:val="22"/>
          <w:szCs w:val="22"/>
          <w:u w:val="single"/>
          <w:lang w:val="es-ES_tradnl"/>
        </w:rPr>
        <w:t>Conclusión</w:t>
      </w:r>
      <w:r w:rsidR="00E75A30" w:rsidRPr="0043461D">
        <w:rPr>
          <w:rFonts w:asciiTheme="minorHAnsi" w:hAnsiTheme="minorHAnsi"/>
          <w:sz w:val="22"/>
          <w:szCs w:val="22"/>
          <w:lang w:val="es-ES_tradnl"/>
        </w:rPr>
        <w:t>: vamos a tener que hacer una pantalla para esto. No creo la prioridad sea alta. Lo pueden seguir haciendo por OPICS no hay mucho manual en esto.</w:t>
      </w:r>
    </w:p>
    <w:p w:rsidR="00E75A30" w:rsidRPr="0043461D" w:rsidRDefault="00E75A30" w:rsidP="00E75A30">
      <w:pPr>
        <w:rPr>
          <w:rFonts w:asciiTheme="minorHAnsi" w:hAnsiTheme="minorHAnsi"/>
          <w:sz w:val="22"/>
          <w:szCs w:val="22"/>
          <w:lang w:val="es-ES_tradnl"/>
        </w:rPr>
      </w:pPr>
    </w:p>
    <w:p w:rsidR="00E75A30" w:rsidRPr="0043461D" w:rsidRDefault="00E75A30" w:rsidP="00E75A30">
      <w:pPr>
        <w:rPr>
          <w:rFonts w:asciiTheme="minorHAnsi" w:hAnsiTheme="minorHAnsi"/>
          <w:sz w:val="22"/>
          <w:szCs w:val="22"/>
          <w:lang w:val="es-ES_tradnl"/>
        </w:rPr>
      </w:pPr>
      <w:r w:rsidRPr="006968C9">
        <w:rPr>
          <w:rFonts w:asciiTheme="minorHAnsi" w:hAnsiTheme="minorHAnsi"/>
          <w:b/>
          <w:sz w:val="22"/>
          <w:szCs w:val="22"/>
          <w:u w:val="single"/>
          <w:lang w:val="es-ES_tradnl"/>
        </w:rPr>
        <w:t>Proceso de Pago</w:t>
      </w:r>
      <w:r w:rsidRPr="0043461D">
        <w:rPr>
          <w:rFonts w:asciiTheme="minorHAnsi" w:hAnsiTheme="minorHAnsi"/>
          <w:b/>
          <w:sz w:val="22"/>
          <w:szCs w:val="22"/>
          <w:lang w:val="es-ES_tradnl"/>
        </w:rPr>
        <w:t>:</w:t>
      </w:r>
      <w:r w:rsidRPr="0043461D">
        <w:rPr>
          <w:rFonts w:asciiTheme="minorHAnsi" w:hAnsiTheme="minorHAnsi"/>
          <w:sz w:val="22"/>
          <w:szCs w:val="22"/>
          <w:lang w:val="es-ES_tradnl"/>
        </w:rPr>
        <w:t xml:space="preserve"> es </w:t>
      </w:r>
      <w:r w:rsidR="00C30703" w:rsidRPr="0043461D">
        <w:rPr>
          <w:rFonts w:asciiTheme="minorHAnsi" w:hAnsiTheme="minorHAnsi"/>
          <w:sz w:val="22"/>
          <w:szCs w:val="22"/>
          <w:lang w:val="es-ES_tradnl"/>
        </w:rPr>
        <w:t>idéntico</w:t>
      </w:r>
    </w:p>
    <w:p w:rsidR="00E75A30" w:rsidRPr="0043461D" w:rsidRDefault="00E75A30" w:rsidP="00E75A30">
      <w:pPr>
        <w:rPr>
          <w:rFonts w:asciiTheme="minorHAnsi" w:hAnsiTheme="minorHAnsi"/>
          <w:sz w:val="22"/>
          <w:szCs w:val="22"/>
          <w:lang w:val="es-ES_tradnl"/>
        </w:rPr>
      </w:pPr>
      <w:r w:rsidRPr="00E75A30">
        <w:rPr>
          <w:rFonts w:asciiTheme="minorHAnsi" w:hAnsiTheme="minorHAnsi"/>
          <w:sz w:val="22"/>
          <w:szCs w:val="22"/>
          <w:lang w:val="es-ES_tradnl"/>
        </w:rPr>
        <w:t>Pago</w:t>
      </w:r>
      <w:r w:rsidRPr="0043461D">
        <w:rPr>
          <w:rFonts w:asciiTheme="minorHAnsi" w:hAnsiTheme="minorHAnsi"/>
          <w:sz w:val="22"/>
          <w:szCs w:val="22"/>
          <w:lang w:val="es-ES_tradnl"/>
        </w:rPr>
        <w:t xml:space="preserve">: se pueden mandar plata a </w:t>
      </w:r>
      <w:r w:rsidR="00C30703" w:rsidRPr="0043461D">
        <w:rPr>
          <w:rFonts w:asciiTheme="minorHAnsi" w:hAnsiTheme="minorHAnsi"/>
          <w:sz w:val="22"/>
          <w:szCs w:val="22"/>
          <w:lang w:val="es-ES_tradnl"/>
        </w:rPr>
        <w:t>través</w:t>
      </w:r>
      <w:r w:rsidRPr="0043461D">
        <w:rPr>
          <w:rFonts w:asciiTheme="minorHAnsi" w:hAnsiTheme="minorHAnsi"/>
          <w:sz w:val="22"/>
          <w:szCs w:val="22"/>
          <w:lang w:val="es-ES_tradnl"/>
        </w:rPr>
        <w:t xml:space="preserve"> de OPICS.</w:t>
      </w:r>
    </w:p>
    <w:p w:rsidR="00E75A30" w:rsidRPr="0043461D" w:rsidRDefault="00C30703" w:rsidP="00E75A30">
      <w:pPr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>Mover</w:t>
      </w:r>
      <w:r w:rsidR="00E75A30" w:rsidRPr="0043461D">
        <w:rPr>
          <w:rFonts w:asciiTheme="minorHAnsi" w:hAnsiTheme="minorHAnsi"/>
          <w:sz w:val="22"/>
          <w:szCs w:val="22"/>
          <w:lang w:val="es-ES_tradnl"/>
        </w:rPr>
        <w:t xml:space="preserve"> plata entre cuentas internas o a externas.</w:t>
      </w:r>
    </w:p>
    <w:p w:rsidR="00E75A30" w:rsidRDefault="00E75A30" w:rsidP="00E75A30">
      <w:pPr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>Se hace como morning numbers</w:t>
      </w:r>
      <w:r w:rsidR="004D57E2">
        <w:rPr>
          <w:rFonts w:asciiTheme="minorHAnsi" w:hAnsiTheme="minorHAnsi"/>
          <w:sz w:val="22"/>
          <w:szCs w:val="22"/>
          <w:lang w:val="es-ES_tradnl"/>
        </w:rPr>
        <w:t>, pero se hace desde el tab de Only Wires de</w:t>
      </w:r>
      <w:r w:rsidR="00C30703">
        <w:rPr>
          <w:rFonts w:asciiTheme="minorHAnsi" w:hAnsiTheme="minorHAnsi"/>
          <w:sz w:val="22"/>
          <w:szCs w:val="22"/>
          <w:lang w:val="es-ES_tradnl"/>
        </w:rPr>
        <w:t>l</w:t>
      </w:r>
      <w:r w:rsidR="004D57E2">
        <w:rPr>
          <w:rFonts w:asciiTheme="minorHAnsi" w:hAnsiTheme="minorHAnsi"/>
          <w:sz w:val="22"/>
          <w:szCs w:val="22"/>
          <w:lang w:val="es-ES_tradnl"/>
        </w:rPr>
        <w:t xml:space="preserve"> Excel. Se puede programar un Wire a una fecha </w:t>
      </w:r>
      <w:r w:rsidR="00C30703">
        <w:rPr>
          <w:rFonts w:asciiTheme="minorHAnsi" w:hAnsiTheme="minorHAnsi"/>
          <w:sz w:val="22"/>
          <w:szCs w:val="22"/>
          <w:lang w:val="es-ES_tradnl"/>
        </w:rPr>
        <w:t>específica.</w:t>
      </w:r>
      <w:r w:rsidR="00C30703" w:rsidRPr="0043461D">
        <w:rPr>
          <w:rFonts w:asciiTheme="minorHAnsi" w:hAnsiTheme="minorHAnsi"/>
          <w:sz w:val="22"/>
          <w:szCs w:val="22"/>
          <w:lang w:val="es-ES_tradnl"/>
        </w:rPr>
        <w:t xml:space="preserve"> Se</w:t>
      </w:r>
      <w:r w:rsidRPr="0043461D">
        <w:rPr>
          <w:rFonts w:asciiTheme="minorHAnsi" w:hAnsiTheme="minorHAnsi"/>
          <w:sz w:val="22"/>
          <w:szCs w:val="22"/>
          <w:lang w:val="es-ES_tradnl"/>
        </w:rPr>
        <w:t xml:space="preserve"> necesita pantalla para generar pagos. (</w:t>
      </w:r>
      <w:r w:rsidR="003F11B8" w:rsidRPr="0043461D">
        <w:rPr>
          <w:rFonts w:asciiTheme="minorHAnsi" w:hAnsiTheme="minorHAnsi"/>
          <w:sz w:val="22"/>
          <w:szCs w:val="22"/>
          <w:lang w:val="es-ES_tradnl"/>
        </w:rPr>
        <w:t>Prioridad</w:t>
      </w:r>
      <w:r w:rsidRPr="0043461D">
        <w:rPr>
          <w:rFonts w:asciiTheme="minorHAnsi" w:hAnsiTheme="minorHAnsi"/>
          <w:sz w:val="22"/>
          <w:szCs w:val="22"/>
          <w:lang w:val="es-ES_tradnl"/>
        </w:rPr>
        <w:t xml:space="preserve"> alta)</w:t>
      </w:r>
    </w:p>
    <w:p w:rsidR="004D57E2" w:rsidRPr="0043461D" w:rsidRDefault="004D57E2" w:rsidP="00E75A30">
      <w:pPr>
        <w:rPr>
          <w:rFonts w:asciiTheme="minorHAnsi" w:hAnsiTheme="minorHAnsi"/>
          <w:sz w:val="22"/>
          <w:szCs w:val="22"/>
          <w:lang w:val="es-ES_tradnl"/>
        </w:rPr>
      </w:pPr>
      <w:r>
        <w:rPr>
          <w:rFonts w:asciiTheme="minorHAnsi" w:hAnsiTheme="minorHAnsi"/>
          <w:sz w:val="22"/>
          <w:szCs w:val="22"/>
          <w:lang w:val="es-ES_tradnl"/>
        </w:rPr>
        <w:t>Oscar nos va a mandar un ejemplo del txt que se genera cuando hacen un pago</w:t>
      </w:r>
      <w:proofErr w:type="gramStart"/>
      <w:r>
        <w:rPr>
          <w:rFonts w:asciiTheme="minorHAnsi" w:hAnsiTheme="minorHAnsi"/>
          <w:sz w:val="22"/>
          <w:szCs w:val="22"/>
          <w:lang w:val="es-ES_tradnl"/>
        </w:rPr>
        <w:t>!!!!</w:t>
      </w:r>
      <w:proofErr w:type="gramEnd"/>
    </w:p>
    <w:p w:rsidR="00806424" w:rsidRPr="0043461D" w:rsidRDefault="00806424" w:rsidP="00E75A30">
      <w:pPr>
        <w:rPr>
          <w:rFonts w:asciiTheme="minorHAnsi" w:hAnsiTheme="minorHAnsi"/>
          <w:sz w:val="22"/>
          <w:szCs w:val="22"/>
          <w:lang w:val="es-ES_tradnl"/>
        </w:rPr>
      </w:pPr>
    </w:p>
    <w:p w:rsidR="00E75A30" w:rsidRDefault="00B92FFA" w:rsidP="00E75A30">
      <w:pPr>
        <w:rPr>
          <w:rFonts w:asciiTheme="minorHAnsi" w:hAnsiTheme="minorHAnsi"/>
          <w:sz w:val="22"/>
          <w:szCs w:val="22"/>
          <w:lang w:val="es-ES_tradnl"/>
        </w:rPr>
      </w:pPr>
      <w:r w:rsidRPr="006968C9">
        <w:rPr>
          <w:rFonts w:asciiTheme="minorHAnsi" w:hAnsiTheme="minorHAnsi"/>
          <w:b/>
          <w:sz w:val="22"/>
          <w:szCs w:val="22"/>
          <w:u w:val="single"/>
          <w:lang w:val="es-ES_tradnl"/>
        </w:rPr>
        <w:t xml:space="preserve">Borrows - </w:t>
      </w:r>
      <w:r w:rsidR="00E75A30" w:rsidRPr="006968C9">
        <w:rPr>
          <w:rFonts w:asciiTheme="minorHAnsi" w:hAnsiTheme="minorHAnsi"/>
          <w:b/>
          <w:sz w:val="22"/>
          <w:szCs w:val="22"/>
          <w:u w:val="single"/>
          <w:lang w:val="es-ES_tradnl"/>
        </w:rPr>
        <w:t>Prestamos</w:t>
      </w:r>
      <w:r w:rsidR="00E75A30" w:rsidRPr="0043461D">
        <w:rPr>
          <w:rFonts w:asciiTheme="minorHAnsi" w:hAnsiTheme="minorHAnsi"/>
          <w:sz w:val="22"/>
          <w:szCs w:val="22"/>
          <w:lang w:val="es-ES_tradnl"/>
        </w:rPr>
        <w:t>: (on demand)</w:t>
      </w:r>
      <w:r w:rsidR="004D57E2">
        <w:rPr>
          <w:rFonts w:asciiTheme="minorHAnsi" w:hAnsiTheme="minorHAnsi"/>
          <w:sz w:val="22"/>
          <w:szCs w:val="22"/>
          <w:lang w:val="es-ES_tradnl"/>
        </w:rPr>
        <w:t xml:space="preserve"> –&gt; </w:t>
      </w:r>
      <w:r w:rsidR="004D57E2" w:rsidRPr="00B92FFA">
        <w:rPr>
          <w:rFonts w:asciiTheme="minorHAnsi" w:hAnsiTheme="minorHAnsi"/>
          <w:sz w:val="22"/>
          <w:szCs w:val="22"/>
          <w:lang w:val="es-ES_tradnl"/>
        </w:rPr>
        <w:t>pido plata o presto plata.</w:t>
      </w:r>
    </w:p>
    <w:p w:rsidR="004D57E2" w:rsidRPr="00C30703" w:rsidRDefault="004D57E2" w:rsidP="004D57E2">
      <w:pPr>
        <w:numPr>
          <w:ilvl w:val="0"/>
          <w:numId w:val="27"/>
        </w:numPr>
        <w:ind w:left="1080"/>
        <w:textAlignment w:val="center"/>
        <w:rPr>
          <w:lang w:val="es-AR"/>
        </w:rPr>
      </w:pPr>
      <w:r>
        <w:rPr>
          <w:rFonts w:ascii="Calibri" w:hAnsi="Calibri"/>
          <w:sz w:val="22"/>
          <w:szCs w:val="22"/>
          <w:lang w:val="es-AR"/>
        </w:rPr>
        <w:t xml:space="preserve">Entras a click to fund (solo DDA) y le digo </w:t>
      </w:r>
      <w:r w:rsidR="003F11B8">
        <w:rPr>
          <w:rFonts w:ascii="Calibri" w:hAnsi="Calibri"/>
          <w:sz w:val="22"/>
          <w:szCs w:val="22"/>
          <w:lang w:val="es-AR"/>
        </w:rPr>
        <w:t>cuánta</w:t>
      </w:r>
      <w:r>
        <w:rPr>
          <w:rFonts w:ascii="Calibri" w:hAnsi="Calibri"/>
          <w:sz w:val="22"/>
          <w:szCs w:val="22"/>
          <w:lang w:val="es-AR"/>
        </w:rPr>
        <w:t xml:space="preserve"> plata quiero pedir o prestar, desde cto y hasta cto</w:t>
      </w:r>
    </w:p>
    <w:p w:rsidR="004D57E2" w:rsidRDefault="004D57E2" w:rsidP="004D57E2">
      <w:pPr>
        <w:numPr>
          <w:ilvl w:val="0"/>
          <w:numId w:val="27"/>
        </w:numPr>
        <w:ind w:left="1080"/>
        <w:textAlignment w:val="center"/>
        <w:rPr>
          <w:lang w:val="es-AR"/>
        </w:rPr>
      </w:pPr>
      <w:r w:rsidRPr="00B92FFA">
        <w:rPr>
          <w:rFonts w:asciiTheme="minorHAnsi" w:hAnsiTheme="minorHAnsi"/>
          <w:sz w:val="22"/>
          <w:szCs w:val="22"/>
          <w:lang w:val="es-ES_tradnl"/>
        </w:rPr>
        <w:t>Los Input son Excels y extractos.</w:t>
      </w:r>
    </w:p>
    <w:p w:rsidR="004D57E2" w:rsidRDefault="004D57E2" w:rsidP="004D57E2">
      <w:pPr>
        <w:numPr>
          <w:ilvl w:val="0"/>
          <w:numId w:val="27"/>
        </w:numPr>
        <w:ind w:left="1080"/>
        <w:textAlignment w:val="center"/>
        <w:rPr>
          <w:lang w:val="es-AR"/>
        </w:rPr>
      </w:pPr>
      <w:r>
        <w:rPr>
          <w:rFonts w:ascii="Calibri" w:hAnsi="Calibri"/>
          <w:sz w:val="22"/>
          <w:szCs w:val="22"/>
          <w:lang w:val="es-AR"/>
        </w:rPr>
        <w:t>Me devuelve la tasa</w:t>
      </w:r>
    </w:p>
    <w:p w:rsidR="004D57E2" w:rsidRDefault="004D57E2" w:rsidP="004D57E2">
      <w:pPr>
        <w:numPr>
          <w:ilvl w:val="0"/>
          <w:numId w:val="27"/>
        </w:numPr>
        <w:ind w:left="1080"/>
        <w:textAlignment w:val="center"/>
        <w:rPr>
          <w:lang w:val="es-AR"/>
        </w:rPr>
      </w:pPr>
      <w:r>
        <w:rPr>
          <w:rFonts w:ascii="Calibri" w:hAnsi="Calibri"/>
          <w:sz w:val="22"/>
          <w:szCs w:val="22"/>
          <w:lang w:val="es-AR"/>
        </w:rPr>
        <w:t>Entonces pongo a Opics: $ y tasa y fecha de inicio y fin.</w:t>
      </w:r>
    </w:p>
    <w:p w:rsidR="004D57E2" w:rsidRDefault="004D57E2" w:rsidP="004D57E2">
      <w:pPr>
        <w:numPr>
          <w:ilvl w:val="0"/>
          <w:numId w:val="27"/>
        </w:numPr>
        <w:ind w:left="1080"/>
        <w:textAlignment w:val="center"/>
        <w:rPr>
          <w:lang w:val="es-AR"/>
        </w:rPr>
      </w:pPr>
      <w:r>
        <w:rPr>
          <w:rFonts w:ascii="Calibri" w:hAnsi="Calibri"/>
          <w:sz w:val="22"/>
          <w:szCs w:val="22"/>
          <w:lang w:val="es-AR"/>
        </w:rPr>
        <w:t xml:space="preserve">Entonces tienen una macro por DDA y meto los 4 datos y tiene un </w:t>
      </w:r>
      <w:r w:rsidR="003F11B8">
        <w:rPr>
          <w:rFonts w:ascii="Calibri" w:hAnsi="Calibri"/>
          <w:sz w:val="22"/>
          <w:szCs w:val="22"/>
          <w:lang w:val="es-AR"/>
        </w:rPr>
        <w:t>botón</w:t>
      </w:r>
      <w:r>
        <w:rPr>
          <w:rFonts w:ascii="Calibri" w:hAnsi="Calibri"/>
          <w:sz w:val="22"/>
          <w:szCs w:val="22"/>
          <w:lang w:val="es-AR"/>
        </w:rPr>
        <w:t xml:space="preserve"> que dice Export to Opics y te genera un txt. OPICS Icap sabe </w:t>
      </w:r>
      <w:r w:rsidR="003F11B8">
        <w:rPr>
          <w:rFonts w:ascii="Calibri" w:hAnsi="Calibri"/>
          <w:sz w:val="22"/>
          <w:szCs w:val="22"/>
          <w:lang w:val="es-AR"/>
        </w:rPr>
        <w:t>dónde</w:t>
      </w:r>
      <w:r>
        <w:rPr>
          <w:rFonts w:ascii="Calibri" w:hAnsi="Calibri"/>
          <w:sz w:val="22"/>
          <w:szCs w:val="22"/>
          <w:lang w:val="es-AR"/>
        </w:rPr>
        <w:t xml:space="preserve"> va este txt. Tengo 5 opciones y elijo Maxfundings para los </w:t>
      </w:r>
      <w:r w:rsidR="003F11B8">
        <w:rPr>
          <w:rFonts w:ascii="Calibri" w:hAnsi="Calibri"/>
          <w:sz w:val="22"/>
          <w:szCs w:val="22"/>
          <w:lang w:val="es-AR"/>
        </w:rPr>
        <w:t>préstamos</w:t>
      </w:r>
      <w:r>
        <w:rPr>
          <w:rFonts w:ascii="Calibri" w:hAnsi="Calibri"/>
          <w:sz w:val="22"/>
          <w:szCs w:val="22"/>
          <w:lang w:val="es-AR"/>
        </w:rPr>
        <w:t>.</w:t>
      </w:r>
    </w:p>
    <w:p w:rsidR="004D57E2" w:rsidRDefault="004D57E2" w:rsidP="004D57E2">
      <w:pPr>
        <w:numPr>
          <w:ilvl w:val="0"/>
          <w:numId w:val="27"/>
        </w:numPr>
        <w:ind w:left="1080"/>
        <w:textAlignment w:val="center"/>
        <w:rPr>
          <w:lang w:val="es-AR"/>
        </w:rPr>
      </w:pPr>
      <w:r>
        <w:rPr>
          <w:rFonts w:ascii="Calibri" w:hAnsi="Calibri"/>
          <w:sz w:val="22"/>
          <w:szCs w:val="22"/>
          <w:lang w:val="es-AR"/>
        </w:rPr>
        <w:t xml:space="preserve">Depende del </w:t>
      </w:r>
      <w:r w:rsidR="003F11B8">
        <w:rPr>
          <w:rFonts w:ascii="Calibri" w:hAnsi="Calibri"/>
          <w:sz w:val="22"/>
          <w:szCs w:val="22"/>
          <w:lang w:val="es-AR"/>
        </w:rPr>
        <w:t>día</w:t>
      </w:r>
      <w:r>
        <w:rPr>
          <w:rFonts w:ascii="Calibri" w:hAnsi="Calibri"/>
          <w:sz w:val="22"/>
          <w:szCs w:val="22"/>
          <w:lang w:val="es-AR"/>
        </w:rPr>
        <w:t xml:space="preserve"> donde </w:t>
      </w:r>
      <w:r w:rsidR="003F11B8">
        <w:rPr>
          <w:rFonts w:ascii="Calibri" w:hAnsi="Calibri"/>
          <w:sz w:val="22"/>
          <w:szCs w:val="22"/>
          <w:lang w:val="es-AR"/>
        </w:rPr>
        <w:t>están</w:t>
      </w:r>
      <w:r>
        <w:rPr>
          <w:rFonts w:ascii="Calibri" w:hAnsi="Calibri"/>
          <w:sz w:val="22"/>
          <w:szCs w:val="22"/>
          <w:lang w:val="es-AR"/>
        </w:rPr>
        <w:t xml:space="preserve"> ubicados es con ctos </w:t>
      </w:r>
      <w:r w:rsidR="003F11B8">
        <w:rPr>
          <w:rFonts w:ascii="Calibri" w:hAnsi="Calibri"/>
          <w:sz w:val="22"/>
          <w:szCs w:val="22"/>
          <w:lang w:val="es-AR"/>
        </w:rPr>
        <w:t>días</w:t>
      </w:r>
      <w:r>
        <w:rPr>
          <w:rFonts w:ascii="Calibri" w:hAnsi="Calibri"/>
          <w:sz w:val="22"/>
          <w:szCs w:val="22"/>
          <w:lang w:val="es-AR"/>
        </w:rPr>
        <w:t xml:space="preserve"> de </w:t>
      </w:r>
      <w:r w:rsidR="003F11B8">
        <w:rPr>
          <w:rFonts w:ascii="Calibri" w:hAnsi="Calibri"/>
          <w:sz w:val="22"/>
          <w:szCs w:val="22"/>
          <w:lang w:val="es-AR"/>
        </w:rPr>
        <w:t>anticipación</w:t>
      </w:r>
      <w:r>
        <w:rPr>
          <w:rFonts w:ascii="Calibri" w:hAnsi="Calibri"/>
          <w:sz w:val="22"/>
          <w:szCs w:val="22"/>
          <w:lang w:val="es-AR"/>
        </w:rPr>
        <w:t xml:space="preserve"> tengo que pedir el </w:t>
      </w:r>
      <w:r w:rsidR="003F11B8">
        <w:rPr>
          <w:rFonts w:ascii="Calibri" w:hAnsi="Calibri"/>
          <w:sz w:val="22"/>
          <w:szCs w:val="22"/>
          <w:lang w:val="es-AR"/>
        </w:rPr>
        <w:t>préstamo</w:t>
      </w:r>
      <w:r>
        <w:rPr>
          <w:rFonts w:ascii="Calibri" w:hAnsi="Calibri"/>
          <w:sz w:val="22"/>
          <w:szCs w:val="22"/>
          <w:lang w:val="es-AR"/>
        </w:rPr>
        <w:t>. Esto pasa en cualquier del mes, es on demand</w:t>
      </w:r>
    </w:p>
    <w:p w:rsidR="00B92FFA" w:rsidRPr="00B92FFA" w:rsidRDefault="003F11B8" w:rsidP="00B92FFA">
      <w:pPr>
        <w:rPr>
          <w:rFonts w:asciiTheme="minorHAnsi" w:hAnsiTheme="minorHAnsi"/>
          <w:sz w:val="22"/>
          <w:szCs w:val="22"/>
          <w:lang w:val="es-ES_tradnl"/>
        </w:rPr>
      </w:pPr>
      <w:r w:rsidRPr="00B92FFA">
        <w:rPr>
          <w:rFonts w:asciiTheme="minorHAnsi" w:hAnsiTheme="minorHAnsi"/>
          <w:sz w:val="22"/>
          <w:szCs w:val="22"/>
          <w:lang w:val="es-ES_tradnl"/>
        </w:rPr>
        <w:t>Parte</w:t>
      </w:r>
      <w:r w:rsidR="00B92FFA" w:rsidRPr="00B92FFA">
        <w:rPr>
          <w:rFonts w:asciiTheme="minorHAnsi" w:hAnsiTheme="minorHAnsi"/>
          <w:sz w:val="22"/>
          <w:szCs w:val="22"/>
          <w:lang w:val="es-ES_tradnl"/>
        </w:rPr>
        <w:t xml:space="preserve"> de un Excel que arma OSCAR que le dice cuanto tiene que pedir.</w:t>
      </w:r>
    </w:p>
    <w:p w:rsidR="00B92FFA" w:rsidRPr="00B92FFA" w:rsidRDefault="003F11B8" w:rsidP="00B92FFA">
      <w:pPr>
        <w:rPr>
          <w:rFonts w:asciiTheme="minorHAnsi" w:hAnsiTheme="minorHAnsi"/>
          <w:sz w:val="22"/>
          <w:szCs w:val="22"/>
          <w:lang w:val="es-ES_tradnl"/>
        </w:rPr>
      </w:pPr>
      <w:r w:rsidRPr="00B92FFA">
        <w:rPr>
          <w:rFonts w:asciiTheme="minorHAnsi" w:hAnsiTheme="minorHAnsi"/>
          <w:sz w:val="22"/>
          <w:szCs w:val="22"/>
          <w:lang w:val="es-ES_tradnl"/>
        </w:rPr>
        <w:t>Lo</w:t>
      </w:r>
      <w:r w:rsidR="00B92FFA" w:rsidRPr="00B92FFA">
        <w:rPr>
          <w:rFonts w:asciiTheme="minorHAnsi" w:hAnsiTheme="minorHAnsi"/>
          <w:sz w:val="22"/>
          <w:szCs w:val="22"/>
          <w:lang w:val="es-ES_tradnl"/>
        </w:rPr>
        <w:t xml:space="preserve"> carga en un sistema de approvals: Click to Fund</w:t>
      </w:r>
    </w:p>
    <w:p w:rsidR="00B92FFA" w:rsidRPr="00B92FFA" w:rsidRDefault="003F11B8" w:rsidP="00B92FFA">
      <w:pPr>
        <w:rPr>
          <w:rFonts w:asciiTheme="minorHAnsi" w:hAnsiTheme="minorHAnsi"/>
          <w:sz w:val="22"/>
          <w:szCs w:val="22"/>
          <w:lang w:val="es-ES_tradnl"/>
        </w:rPr>
      </w:pPr>
      <w:r w:rsidRPr="00B92FFA">
        <w:rPr>
          <w:rFonts w:asciiTheme="minorHAnsi" w:hAnsiTheme="minorHAnsi"/>
          <w:sz w:val="22"/>
          <w:szCs w:val="22"/>
          <w:lang w:val="es-ES_tradnl"/>
        </w:rPr>
        <w:t>Ahi</w:t>
      </w:r>
      <w:r w:rsidR="00B92FFA" w:rsidRPr="00B92FFA">
        <w:rPr>
          <w:rFonts w:asciiTheme="minorHAnsi" w:hAnsiTheme="minorHAnsi"/>
          <w:sz w:val="22"/>
          <w:szCs w:val="22"/>
          <w:lang w:val="es-ES_tradnl"/>
        </w:rPr>
        <w:t xml:space="preserve"> le dice</w:t>
      </w:r>
      <w:r>
        <w:rPr>
          <w:rFonts w:asciiTheme="minorHAnsi" w:hAnsiTheme="minorHAnsi"/>
          <w:sz w:val="22"/>
          <w:szCs w:val="22"/>
          <w:lang w:val="es-ES_tradnl"/>
        </w:rPr>
        <w:t>…</w:t>
      </w:r>
      <w:r w:rsidR="00B92FFA" w:rsidRPr="00B92FFA">
        <w:rPr>
          <w:rFonts w:asciiTheme="minorHAnsi" w:hAnsiTheme="minorHAnsi"/>
          <w:sz w:val="22"/>
          <w:szCs w:val="22"/>
          <w:lang w:val="es-ES_tradnl"/>
        </w:rPr>
        <w:t xml:space="preserve">prestame o sacame de tal cuenta (ya </w:t>
      </w:r>
      <w:r w:rsidRPr="00B92FFA">
        <w:rPr>
          <w:rFonts w:asciiTheme="minorHAnsi" w:hAnsiTheme="minorHAnsi"/>
          <w:sz w:val="22"/>
          <w:szCs w:val="22"/>
          <w:lang w:val="es-ES_tradnl"/>
        </w:rPr>
        <w:t>están</w:t>
      </w:r>
      <w:r w:rsidR="00B92FFA" w:rsidRPr="00B92FFA">
        <w:rPr>
          <w:rFonts w:asciiTheme="minorHAnsi" w:hAnsiTheme="minorHAnsi"/>
          <w:sz w:val="22"/>
          <w:szCs w:val="22"/>
          <w:lang w:val="es-ES_tradnl"/>
        </w:rPr>
        <w:t xml:space="preserve"> cargadas)</w:t>
      </w:r>
    </w:p>
    <w:p w:rsidR="00B92FFA" w:rsidRPr="00B92FFA" w:rsidRDefault="003F11B8" w:rsidP="00B92FFA">
      <w:pPr>
        <w:rPr>
          <w:rFonts w:asciiTheme="minorHAnsi" w:hAnsiTheme="minorHAnsi"/>
          <w:sz w:val="22"/>
          <w:szCs w:val="22"/>
          <w:lang w:val="es-ES_tradnl"/>
        </w:rPr>
      </w:pPr>
      <w:r w:rsidRPr="00B92FFA">
        <w:rPr>
          <w:rFonts w:asciiTheme="minorHAnsi" w:hAnsiTheme="minorHAnsi"/>
          <w:sz w:val="22"/>
          <w:szCs w:val="22"/>
          <w:lang w:val="es-ES_tradnl"/>
        </w:rPr>
        <w:t>Inputs</w:t>
      </w:r>
      <w:r w:rsidR="00B92FFA" w:rsidRPr="00B92FFA">
        <w:rPr>
          <w:rFonts w:asciiTheme="minorHAnsi" w:hAnsiTheme="minorHAnsi"/>
          <w:sz w:val="22"/>
          <w:szCs w:val="22"/>
          <w:lang w:val="es-ES_tradnl"/>
        </w:rPr>
        <w:t>:</w:t>
      </w:r>
    </w:p>
    <w:p w:rsidR="00B92FFA" w:rsidRPr="00B92FFA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>
        <w:rPr>
          <w:rFonts w:asciiTheme="minorHAnsi" w:hAnsiTheme="minorHAnsi"/>
          <w:sz w:val="22"/>
          <w:szCs w:val="22"/>
          <w:lang w:val="es-ES_tradnl"/>
        </w:rPr>
        <w:t>-</w:t>
      </w:r>
      <w:r w:rsidRPr="00B92FFA">
        <w:rPr>
          <w:rFonts w:asciiTheme="minorHAnsi" w:hAnsiTheme="minorHAnsi"/>
          <w:sz w:val="22"/>
          <w:szCs w:val="22"/>
          <w:lang w:val="es-ES_tradnl"/>
        </w:rPr>
        <w:t xml:space="preserve">cantidad de plata </w:t>
      </w:r>
    </w:p>
    <w:p w:rsidR="00B92FFA" w:rsidRPr="00B92FFA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>
        <w:rPr>
          <w:rFonts w:asciiTheme="minorHAnsi" w:hAnsiTheme="minorHAnsi"/>
          <w:sz w:val="22"/>
          <w:szCs w:val="22"/>
          <w:lang w:val="es-ES_tradnl"/>
        </w:rPr>
        <w:t>-</w:t>
      </w:r>
      <w:r w:rsidRPr="00B92FFA">
        <w:rPr>
          <w:rFonts w:asciiTheme="minorHAnsi" w:hAnsiTheme="minorHAnsi"/>
          <w:sz w:val="22"/>
          <w:szCs w:val="22"/>
          <w:lang w:val="es-ES_tradnl"/>
        </w:rPr>
        <w:t xml:space="preserve">desde cuando </w:t>
      </w:r>
    </w:p>
    <w:p w:rsidR="00B92FFA" w:rsidRPr="00B92FFA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>
        <w:rPr>
          <w:rFonts w:asciiTheme="minorHAnsi" w:hAnsiTheme="minorHAnsi"/>
          <w:sz w:val="22"/>
          <w:szCs w:val="22"/>
          <w:lang w:val="es-ES_tradnl"/>
        </w:rPr>
        <w:t>-</w:t>
      </w:r>
      <w:r w:rsidRPr="00B92FFA">
        <w:rPr>
          <w:rFonts w:asciiTheme="minorHAnsi" w:hAnsiTheme="minorHAnsi"/>
          <w:sz w:val="22"/>
          <w:szCs w:val="22"/>
          <w:lang w:val="es-ES_tradnl"/>
        </w:rPr>
        <w:t>hasta cuando</w:t>
      </w:r>
    </w:p>
    <w:p w:rsidR="00B92FFA" w:rsidRPr="00B92FFA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>
        <w:rPr>
          <w:rFonts w:asciiTheme="minorHAnsi" w:hAnsiTheme="minorHAnsi"/>
          <w:sz w:val="22"/>
          <w:szCs w:val="22"/>
          <w:lang w:val="es-ES_tradnl"/>
        </w:rPr>
        <w:t>-</w:t>
      </w:r>
      <w:r w:rsidR="003F11B8" w:rsidRPr="00B92FFA">
        <w:rPr>
          <w:rFonts w:asciiTheme="minorHAnsi" w:hAnsiTheme="minorHAnsi"/>
          <w:sz w:val="22"/>
          <w:szCs w:val="22"/>
          <w:lang w:val="es-ES_tradnl"/>
        </w:rPr>
        <w:t>Dirección</w:t>
      </w:r>
      <w:r w:rsidRPr="00B92FFA">
        <w:rPr>
          <w:rFonts w:asciiTheme="minorHAnsi" w:hAnsiTheme="minorHAnsi"/>
          <w:sz w:val="22"/>
          <w:szCs w:val="22"/>
          <w:lang w:val="es-ES_tradnl"/>
        </w:rPr>
        <w:t xml:space="preserve"> (para dónde va la plata)</w:t>
      </w:r>
    </w:p>
    <w:p w:rsidR="00B92FFA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B92FFA">
        <w:rPr>
          <w:rFonts w:asciiTheme="minorHAnsi" w:hAnsiTheme="minorHAnsi"/>
          <w:sz w:val="22"/>
          <w:szCs w:val="22"/>
          <w:lang w:val="es-ES_tradnl"/>
        </w:rPr>
        <w:t>Calcula tasa...: es la tasa que tiene en pantalla.</w:t>
      </w:r>
      <w:r>
        <w:rPr>
          <w:rFonts w:asciiTheme="minorHAnsi" w:hAnsiTheme="minorHAnsi"/>
          <w:sz w:val="22"/>
          <w:szCs w:val="22"/>
          <w:lang w:val="es-ES_tradnl"/>
        </w:rPr>
        <w:t xml:space="preserve"> Y lo que nos interesa de click to fund.</w:t>
      </w:r>
    </w:p>
    <w:p w:rsidR="00B92FFA" w:rsidRDefault="00B92FFA" w:rsidP="00B92FFA">
      <w:pPr>
        <w:rPr>
          <w:rFonts w:asciiTheme="minorHAnsi" w:hAnsiTheme="minorHAnsi"/>
          <w:sz w:val="22"/>
          <w:szCs w:val="22"/>
          <w:lang w:val="es-ES_tradnl"/>
        </w:rPr>
      </w:pPr>
    </w:p>
    <w:p w:rsidR="00A73E8C" w:rsidRDefault="00B92FFA" w:rsidP="00B92FFA">
      <w:pPr>
        <w:rPr>
          <w:rFonts w:asciiTheme="minorHAnsi" w:hAnsiTheme="minorHAnsi"/>
          <w:sz w:val="22"/>
          <w:szCs w:val="22"/>
          <w:lang w:val="es-ES_tradnl"/>
        </w:rPr>
      </w:pPr>
      <w:r w:rsidRPr="00B92FFA">
        <w:rPr>
          <w:rFonts w:asciiTheme="minorHAnsi" w:hAnsiTheme="minorHAnsi"/>
          <w:sz w:val="22"/>
          <w:szCs w:val="22"/>
          <w:lang w:val="es-ES_tradnl"/>
        </w:rPr>
        <w:t xml:space="preserve">Hay una macro (archivo excel) por cada </w:t>
      </w:r>
      <w:r w:rsidR="00A73E8C">
        <w:rPr>
          <w:rFonts w:asciiTheme="minorHAnsi" w:hAnsiTheme="minorHAnsi"/>
          <w:sz w:val="22"/>
          <w:szCs w:val="22"/>
          <w:lang w:val="es-ES_tradnl"/>
        </w:rPr>
        <w:t xml:space="preserve">branch </w:t>
      </w:r>
      <w:r w:rsidR="00A73E8C" w:rsidRPr="00B92FFA">
        <w:rPr>
          <w:rFonts w:asciiTheme="minorHAnsi" w:hAnsiTheme="minorHAnsi"/>
          <w:sz w:val="22"/>
          <w:szCs w:val="22"/>
          <w:lang w:val="es-ES_tradnl"/>
        </w:rPr>
        <w:t>(de la 70 a la 77)</w:t>
      </w:r>
      <w:r w:rsidR="006968C9">
        <w:rPr>
          <w:rFonts w:asciiTheme="minorHAnsi" w:hAnsiTheme="minorHAnsi"/>
          <w:sz w:val="22"/>
          <w:szCs w:val="22"/>
          <w:lang w:val="es-ES_tradnl"/>
        </w:rPr>
        <w:t>:</w:t>
      </w:r>
    </w:p>
    <w:p w:rsidR="00B92FFA" w:rsidRPr="003F11B8" w:rsidRDefault="00A73E8C" w:rsidP="006968C9">
      <w:pPr>
        <w:ind w:left="720"/>
        <w:rPr>
          <w:rFonts w:asciiTheme="minorHAnsi" w:hAnsiTheme="minorHAnsi"/>
          <w:sz w:val="22"/>
          <w:szCs w:val="22"/>
        </w:rPr>
      </w:pPr>
      <w:r w:rsidRPr="0043461D">
        <w:rPr>
          <w:rFonts w:asciiTheme="minorHAnsi" w:hAnsiTheme="minorHAnsi"/>
          <w:sz w:val="22"/>
          <w:szCs w:val="22"/>
        </w:rPr>
        <w:t>(</w:t>
      </w:r>
      <w:r w:rsidRPr="003F11B8">
        <w:rPr>
          <w:rFonts w:asciiTheme="minorHAnsi" w:hAnsiTheme="minorHAnsi"/>
          <w:sz w:val="22"/>
          <w:szCs w:val="22"/>
        </w:rPr>
        <w:t xml:space="preserve">Mirar: </w:t>
      </w:r>
      <w:hyperlink r:id="rId11" w:history="1">
        <w:r w:rsidRPr="003F11B8">
          <w:rPr>
            <w:rStyle w:val="Hyperlink"/>
            <w:rFonts w:asciiTheme="minorHAnsi" w:hAnsiTheme="minorHAnsi"/>
            <w:sz w:val="22"/>
            <w:szCs w:val="22"/>
          </w:rPr>
          <w:t>\\naeast.ad.jpmorganchase.com\amerib$\gmonba\BEAR\GLA_VOL005\DEPT\MAX\COMMON\DATA\MAXIS\projects\2017\Opics TakeOut\MAXIS - OPICS Project\Archivos Excel Middle Office\Borrows\</w:t>
        </w:r>
      </w:hyperlink>
      <w:r w:rsidRPr="003F11B8">
        <w:rPr>
          <w:rFonts w:asciiTheme="minorHAnsi" w:hAnsiTheme="minorHAnsi"/>
          <w:sz w:val="22"/>
          <w:szCs w:val="22"/>
        </w:rPr>
        <w:t>)</w:t>
      </w:r>
    </w:p>
    <w:p w:rsidR="00B92FFA" w:rsidRPr="00B92FFA" w:rsidRDefault="003F11B8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B92FFA">
        <w:rPr>
          <w:rFonts w:asciiTheme="minorHAnsi" w:hAnsiTheme="minorHAnsi"/>
          <w:sz w:val="22"/>
          <w:szCs w:val="22"/>
          <w:lang w:val="es-ES_tradnl"/>
        </w:rPr>
        <w:t>Dentro</w:t>
      </w:r>
      <w:r w:rsidR="00B92FFA" w:rsidRPr="00B92FFA">
        <w:rPr>
          <w:rFonts w:asciiTheme="minorHAnsi" w:hAnsiTheme="minorHAnsi"/>
          <w:sz w:val="22"/>
          <w:szCs w:val="22"/>
          <w:lang w:val="es-ES_tradnl"/>
        </w:rPr>
        <w:t xml:space="preserve"> de cada archivo </w:t>
      </w:r>
      <w:r w:rsidRPr="00B92FFA">
        <w:rPr>
          <w:rFonts w:asciiTheme="minorHAnsi" w:hAnsiTheme="minorHAnsi"/>
          <w:sz w:val="22"/>
          <w:szCs w:val="22"/>
          <w:lang w:val="es-ES_tradnl"/>
        </w:rPr>
        <w:t>están</w:t>
      </w:r>
      <w:r w:rsidR="00B92FFA" w:rsidRPr="00B92FFA">
        <w:rPr>
          <w:rFonts w:asciiTheme="minorHAnsi" w:hAnsiTheme="minorHAnsi"/>
          <w:sz w:val="22"/>
          <w:szCs w:val="22"/>
          <w:lang w:val="es-ES_tradnl"/>
        </w:rPr>
        <w:t xml:space="preserve"> las </w:t>
      </w:r>
      <w:r>
        <w:rPr>
          <w:rFonts w:asciiTheme="minorHAnsi" w:hAnsiTheme="minorHAnsi"/>
          <w:sz w:val="22"/>
          <w:szCs w:val="22"/>
          <w:lang w:val="es-ES_tradnl"/>
        </w:rPr>
        <w:t>DDA</w:t>
      </w:r>
      <w:r w:rsidRPr="00B92FFA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="00B92FFA" w:rsidRPr="00B92FFA">
        <w:rPr>
          <w:rFonts w:asciiTheme="minorHAnsi" w:hAnsiTheme="minorHAnsi"/>
          <w:sz w:val="22"/>
          <w:szCs w:val="22"/>
          <w:lang w:val="es-ES_tradnl"/>
        </w:rPr>
        <w:t xml:space="preserve">por cada </w:t>
      </w:r>
      <w:r w:rsidRPr="00B92FFA">
        <w:rPr>
          <w:rFonts w:asciiTheme="minorHAnsi" w:hAnsiTheme="minorHAnsi"/>
          <w:sz w:val="22"/>
          <w:szCs w:val="22"/>
          <w:lang w:val="es-ES_tradnl"/>
        </w:rPr>
        <w:t>región</w:t>
      </w:r>
      <w:r w:rsidR="00B92FFA" w:rsidRPr="00B92FFA">
        <w:rPr>
          <w:rFonts w:asciiTheme="minorHAnsi" w:hAnsiTheme="minorHAnsi"/>
          <w:sz w:val="22"/>
          <w:szCs w:val="22"/>
          <w:lang w:val="es-ES_tradnl"/>
        </w:rPr>
        <w:t>.</w:t>
      </w:r>
    </w:p>
    <w:p w:rsidR="00B92FFA" w:rsidRPr="00B92FFA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B92FFA">
        <w:rPr>
          <w:rFonts w:asciiTheme="minorHAnsi" w:hAnsiTheme="minorHAnsi"/>
          <w:sz w:val="22"/>
          <w:szCs w:val="22"/>
          <w:lang w:val="es-ES_tradnl"/>
        </w:rPr>
        <w:t>En el Excel: mete los 3 datos anteriores + la tasa:</w:t>
      </w:r>
    </w:p>
    <w:p w:rsidR="00B92FFA" w:rsidRPr="00B92FFA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B92FFA">
        <w:rPr>
          <w:rFonts w:asciiTheme="minorHAnsi" w:hAnsiTheme="minorHAnsi"/>
          <w:sz w:val="22"/>
          <w:szCs w:val="22"/>
          <w:lang w:val="es-ES_tradnl"/>
        </w:rPr>
        <w:t>Product Type</w:t>
      </w:r>
      <w:r w:rsidR="00A73E8C">
        <w:rPr>
          <w:rFonts w:asciiTheme="minorHAnsi" w:hAnsiTheme="minorHAnsi"/>
          <w:sz w:val="22"/>
          <w:szCs w:val="22"/>
          <w:lang w:val="es-ES_tradnl"/>
        </w:rPr>
        <w:t xml:space="preserve"> (combo)</w:t>
      </w:r>
      <w:r w:rsidRPr="00B92FFA">
        <w:rPr>
          <w:rFonts w:asciiTheme="minorHAnsi" w:hAnsiTheme="minorHAnsi"/>
          <w:sz w:val="22"/>
          <w:szCs w:val="22"/>
          <w:lang w:val="es-ES_tradnl"/>
        </w:rPr>
        <w:t xml:space="preserve">: </w:t>
      </w:r>
    </w:p>
    <w:p w:rsidR="00B92FFA" w:rsidRPr="00B92FFA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B92FFA">
        <w:rPr>
          <w:rFonts w:asciiTheme="minorHAnsi" w:hAnsiTheme="minorHAnsi"/>
          <w:sz w:val="22"/>
          <w:szCs w:val="22"/>
          <w:lang w:val="es-ES_tradnl"/>
        </w:rPr>
        <w:t>-DE: Pido plata</w:t>
      </w:r>
    </w:p>
    <w:p w:rsidR="00B92FFA" w:rsidRPr="00B92FFA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B92FFA">
        <w:rPr>
          <w:rFonts w:asciiTheme="minorHAnsi" w:hAnsiTheme="minorHAnsi"/>
          <w:sz w:val="22"/>
          <w:szCs w:val="22"/>
          <w:lang w:val="es-ES_tradnl"/>
        </w:rPr>
        <w:t>-RD: Pido plata</w:t>
      </w:r>
    </w:p>
    <w:p w:rsidR="00B92FFA" w:rsidRPr="00A73E8C" w:rsidRDefault="00A73E8C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>-</w:t>
      </w:r>
      <w:r w:rsidR="00B92FFA" w:rsidRPr="00A73E8C">
        <w:rPr>
          <w:rFonts w:asciiTheme="minorHAnsi" w:hAnsiTheme="minorHAnsi"/>
          <w:sz w:val="22"/>
          <w:szCs w:val="22"/>
          <w:lang w:val="es-ES_tradnl"/>
        </w:rPr>
        <w:t>Value Date: desde cuando</w:t>
      </w:r>
    </w:p>
    <w:p w:rsidR="00B92FFA" w:rsidRPr="00A73E8C" w:rsidRDefault="00A73E8C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>
        <w:rPr>
          <w:rFonts w:asciiTheme="minorHAnsi" w:hAnsiTheme="minorHAnsi"/>
          <w:sz w:val="22"/>
          <w:szCs w:val="22"/>
          <w:lang w:val="es-ES_tradnl"/>
        </w:rPr>
        <w:t>-</w:t>
      </w:r>
      <w:r w:rsidR="00B92FFA" w:rsidRPr="00A73E8C">
        <w:rPr>
          <w:rFonts w:asciiTheme="minorHAnsi" w:hAnsiTheme="minorHAnsi"/>
          <w:sz w:val="22"/>
          <w:szCs w:val="22"/>
          <w:lang w:val="es-ES_tradnl"/>
        </w:rPr>
        <w:t>Maturity Date</w:t>
      </w:r>
      <w:r w:rsidRPr="0043461D">
        <w:rPr>
          <w:rFonts w:asciiTheme="minorHAnsi" w:hAnsiTheme="minorHAnsi"/>
          <w:sz w:val="22"/>
          <w:szCs w:val="22"/>
          <w:lang w:val="es-ES_tradnl"/>
        </w:rPr>
        <w:t>: hasta cuando</w:t>
      </w:r>
    </w:p>
    <w:p w:rsidR="00B92FFA" w:rsidRPr="00B92FFA" w:rsidRDefault="00A73E8C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>
        <w:rPr>
          <w:rFonts w:asciiTheme="minorHAnsi" w:hAnsiTheme="minorHAnsi"/>
          <w:sz w:val="22"/>
          <w:szCs w:val="22"/>
          <w:lang w:val="es-ES_tradnl"/>
        </w:rPr>
        <w:t xml:space="preserve">-Principal: </w:t>
      </w:r>
      <w:r w:rsidR="00B92FFA" w:rsidRPr="00B92FFA">
        <w:rPr>
          <w:rFonts w:asciiTheme="minorHAnsi" w:hAnsiTheme="minorHAnsi"/>
          <w:sz w:val="22"/>
          <w:szCs w:val="22"/>
          <w:lang w:val="es-ES_tradnl"/>
        </w:rPr>
        <w:t>cant</w:t>
      </w:r>
      <w:r>
        <w:rPr>
          <w:rFonts w:asciiTheme="minorHAnsi" w:hAnsiTheme="minorHAnsi"/>
          <w:sz w:val="22"/>
          <w:szCs w:val="22"/>
          <w:lang w:val="es-ES_tradnl"/>
        </w:rPr>
        <w:t>idad</w:t>
      </w:r>
      <w:r w:rsidR="00B92FFA" w:rsidRPr="00B92FFA">
        <w:rPr>
          <w:rFonts w:asciiTheme="minorHAnsi" w:hAnsiTheme="minorHAnsi"/>
          <w:sz w:val="22"/>
          <w:szCs w:val="22"/>
          <w:lang w:val="es-ES_tradnl"/>
        </w:rPr>
        <w:t xml:space="preserve"> de plata que </w:t>
      </w:r>
      <w:r w:rsidR="003F11B8" w:rsidRPr="00B92FFA">
        <w:rPr>
          <w:rFonts w:asciiTheme="minorHAnsi" w:hAnsiTheme="minorHAnsi"/>
          <w:sz w:val="22"/>
          <w:szCs w:val="22"/>
          <w:lang w:val="es-ES_tradnl"/>
        </w:rPr>
        <w:t>pidió</w:t>
      </w:r>
    </w:p>
    <w:p w:rsidR="00B92FFA" w:rsidRPr="00B92FFA" w:rsidRDefault="00A73E8C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>
        <w:rPr>
          <w:rFonts w:asciiTheme="minorHAnsi" w:hAnsiTheme="minorHAnsi"/>
          <w:sz w:val="22"/>
          <w:szCs w:val="22"/>
          <w:lang w:val="es-ES_tradnl"/>
        </w:rPr>
        <w:t>-T</w:t>
      </w:r>
      <w:r w:rsidR="00B92FFA" w:rsidRPr="00B92FFA">
        <w:rPr>
          <w:rFonts w:asciiTheme="minorHAnsi" w:hAnsiTheme="minorHAnsi"/>
          <w:sz w:val="22"/>
          <w:szCs w:val="22"/>
          <w:lang w:val="es-ES_tradnl"/>
        </w:rPr>
        <w:t>asa</w:t>
      </w:r>
    </w:p>
    <w:p w:rsidR="00B92FFA" w:rsidRPr="00B92FFA" w:rsidRDefault="003F11B8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B92FFA">
        <w:rPr>
          <w:rFonts w:asciiTheme="minorHAnsi" w:hAnsiTheme="minorHAnsi"/>
          <w:sz w:val="22"/>
          <w:szCs w:val="22"/>
          <w:lang w:val="es-ES_tradnl"/>
        </w:rPr>
        <w:t>Botón</w:t>
      </w:r>
      <w:r w:rsidR="00B92FFA" w:rsidRPr="00B92FFA">
        <w:rPr>
          <w:rFonts w:asciiTheme="minorHAnsi" w:hAnsiTheme="minorHAnsi"/>
          <w:sz w:val="22"/>
          <w:szCs w:val="22"/>
          <w:lang w:val="es-ES_tradnl"/>
        </w:rPr>
        <w:t xml:space="preserve"> </w:t>
      </w:r>
      <w:r>
        <w:rPr>
          <w:rFonts w:asciiTheme="minorHAnsi" w:hAnsiTheme="minorHAnsi"/>
          <w:sz w:val="22"/>
          <w:szCs w:val="22"/>
          <w:lang w:val="es-ES_tradnl"/>
        </w:rPr>
        <w:t>A</w:t>
      </w:r>
      <w:r w:rsidR="00B92FFA" w:rsidRPr="00B92FFA">
        <w:rPr>
          <w:rFonts w:asciiTheme="minorHAnsi" w:hAnsiTheme="minorHAnsi"/>
          <w:sz w:val="22"/>
          <w:szCs w:val="22"/>
          <w:lang w:val="es-ES_tradnl"/>
        </w:rPr>
        <w:t>ccept</w:t>
      </w:r>
      <w:r w:rsidR="00A73E8C">
        <w:rPr>
          <w:rFonts w:asciiTheme="minorHAnsi" w:hAnsiTheme="minorHAnsi"/>
          <w:sz w:val="22"/>
          <w:szCs w:val="22"/>
          <w:lang w:val="es-ES_tradnl"/>
        </w:rPr>
        <w:t xml:space="preserve">: </w:t>
      </w:r>
      <w:r w:rsidR="00B92FFA" w:rsidRPr="00B92FFA">
        <w:rPr>
          <w:rFonts w:asciiTheme="minorHAnsi" w:hAnsiTheme="minorHAnsi"/>
          <w:sz w:val="22"/>
          <w:szCs w:val="22"/>
          <w:lang w:val="es-ES_tradnl"/>
        </w:rPr>
        <w:t>Ejecuta una Macro y genera datos en</w:t>
      </w:r>
      <w:r w:rsidR="00A73E8C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="00B92FFA" w:rsidRPr="00B92FFA">
        <w:rPr>
          <w:rFonts w:asciiTheme="minorHAnsi" w:hAnsiTheme="minorHAnsi"/>
          <w:sz w:val="22"/>
          <w:szCs w:val="22"/>
          <w:lang w:val="es-ES_tradnl"/>
        </w:rPr>
        <w:t>hoja Review</w:t>
      </w:r>
    </w:p>
    <w:p w:rsidR="00B92FFA" w:rsidRPr="00B92FFA" w:rsidRDefault="00A73E8C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>
        <w:rPr>
          <w:rFonts w:asciiTheme="minorHAnsi" w:hAnsiTheme="minorHAnsi"/>
          <w:sz w:val="22"/>
          <w:szCs w:val="22"/>
          <w:lang w:val="es-ES_tradnl"/>
        </w:rPr>
        <w:t>En hoja review:</w:t>
      </w:r>
    </w:p>
    <w:p w:rsidR="00B92FFA" w:rsidRPr="00B92FFA" w:rsidRDefault="003F11B8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B92FFA">
        <w:rPr>
          <w:rFonts w:asciiTheme="minorHAnsi" w:hAnsiTheme="minorHAnsi"/>
          <w:sz w:val="22"/>
          <w:szCs w:val="22"/>
          <w:lang w:val="es-ES_tradnl"/>
        </w:rPr>
        <w:t>Botón</w:t>
      </w:r>
      <w:r w:rsidR="00B92FFA" w:rsidRPr="00B92FFA">
        <w:rPr>
          <w:rFonts w:asciiTheme="minorHAnsi" w:hAnsiTheme="minorHAnsi"/>
          <w:sz w:val="22"/>
          <w:szCs w:val="22"/>
          <w:lang w:val="es-ES_tradnl"/>
        </w:rPr>
        <w:t xml:space="preserve"> Process</w:t>
      </w:r>
    </w:p>
    <w:p w:rsidR="00B92FFA" w:rsidRPr="00B92FFA" w:rsidRDefault="003F11B8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B92FFA">
        <w:rPr>
          <w:rFonts w:asciiTheme="minorHAnsi" w:hAnsiTheme="minorHAnsi"/>
          <w:sz w:val="22"/>
          <w:szCs w:val="22"/>
          <w:lang w:val="es-ES_tradnl"/>
        </w:rPr>
        <w:t>Genera</w:t>
      </w:r>
      <w:r w:rsidR="00B92FFA" w:rsidRPr="00B92FFA">
        <w:rPr>
          <w:rFonts w:asciiTheme="minorHAnsi" w:hAnsiTheme="minorHAnsi"/>
          <w:sz w:val="22"/>
          <w:szCs w:val="22"/>
          <w:lang w:val="es-ES_tradnl"/>
        </w:rPr>
        <w:t xml:space="preserve"> un txt en un path </w:t>
      </w:r>
      <w:r w:rsidRPr="00B92FFA">
        <w:rPr>
          <w:rFonts w:asciiTheme="minorHAnsi" w:hAnsiTheme="minorHAnsi"/>
          <w:sz w:val="22"/>
          <w:szCs w:val="22"/>
          <w:lang w:val="es-ES_tradnl"/>
        </w:rPr>
        <w:t>específico</w:t>
      </w:r>
      <w:r w:rsidR="00B92FFA" w:rsidRPr="00B92FFA">
        <w:rPr>
          <w:rFonts w:asciiTheme="minorHAnsi" w:hAnsiTheme="minorHAnsi"/>
          <w:sz w:val="22"/>
          <w:szCs w:val="22"/>
          <w:lang w:val="es-ES_tradnl"/>
        </w:rPr>
        <w:t xml:space="preserve"> del cual va a tomar los datos </w:t>
      </w:r>
      <w:r w:rsidRPr="00B92FFA">
        <w:rPr>
          <w:rFonts w:asciiTheme="minorHAnsi" w:hAnsiTheme="minorHAnsi"/>
          <w:sz w:val="22"/>
          <w:szCs w:val="22"/>
          <w:lang w:val="es-ES_tradnl"/>
        </w:rPr>
        <w:t>Opics</w:t>
      </w:r>
    </w:p>
    <w:p w:rsidR="00A73E8C" w:rsidRDefault="00A73E8C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</w:p>
    <w:p w:rsidR="00B92FFA" w:rsidRPr="00B92FFA" w:rsidRDefault="00A73E8C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>
        <w:rPr>
          <w:rFonts w:asciiTheme="minorHAnsi" w:hAnsiTheme="minorHAnsi"/>
          <w:sz w:val="22"/>
          <w:szCs w:val="22"/>
          <w:lang w:val="es-ES_tradnl"/>
        </w:rPr>
        <w:t xml:space="preserve">Luego va a OPICS </w:t>
      </w:r>
      <w:r w:rsidR="00B92FFA" w:rsidRPr="00B92FFA">
        <w:rPr>
          <w:rFonts w:asciiTheme="minorHAnsi" w:hAnsiTheme="minorHAnsi"/>
          <w:sz w:val="22"/>
          <w:szCs w:val="22"/>
          <w:lang w:val="es-ES_tradnl"/>
        </w:rPr>
        <w:t>Se mete en ICAP: -Max funding</w:t>
      </w:r>
    </w:p>
    <w:p w:rsidR="00B92FFA" w:rsidRPr="00B92FFA" w:rsidRDefault="003F11B8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B92FFA">
        <w:rPr>
          <w:rFonts w:asciiTheme="minorHAnsi" w:hAnsiTheme="minorHAnsi"/>
          <w:sz w:val="22"/>
          <w:szCs w:val="22"/>
          <w:lang w:val="es-ES_tradnl"/>
        </w:rPr>
        <w:t>Botón</w:t>
      </w:r>
      <w:r w:rsidR="00B92FFA" w:rsidRPr="00B92FFA">
        <w:rPr>
          <w:rFonts w:asciiTheme="minorHAnsi" w:hAnsiTheme="minorHAnsi"/>
          <w:sz w:val="22"/>
          <w:szCs w:val="22"/>
          <w:lang w:val="es-ES_tradnl"/>
        </w:rPr>
        <w:t xml:space="preserve"> Start</w:t>
      </w:r>
    </w:p>
    <w:p w:rsidR="00E75A30" w:rsidRPr="0043461D" w:rsidRDefault="00B92FFA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B92FFA">
        <w:rPr>
          <w:rFonts w:asciiTheme="minorHAnsi" w:hAnsiTheme="minorHAnsi"/>
          <w:sz w:val="22"/>
          <w:szCs w:val="22"/>
          <w:lang w:val="es-ES_tradnl"/>
        </w:rPr>
        <w:t xml:space="preserve">OPICS hace </w:t>
      </w:r>
      <w:r w:rsidR="003F11B8" w:rsidRPr="00B92FFA">
        <w:rPr>
          <w:rFonts w:asciiTheme="minorHAnsi" w:hAnsiTheme="minorHAnsi"/>
          <w:sz w:val="22"/>
          <w:szCs w:val="22"/>
          <w:lang w:val="es-ES_tradnl"/>
        </w:rPr>
        <w:t>cálculos</w:t>
      </w:r>
      <w:r w:rsidRPr="00B92FFA">
        <w:rPr>
          <w:rFonts w:asciiTheme="minorHAnsi" w:hAnsiTheme="minorHAnsi"/>
          <w:sz w:val="22"/>
          <w:szCs w:val="22"/>
          <w:lang w:val="es-ES_tradnl"/>
        </w:rPr>
        <w:t xml:space="preserve"> (que </w:t>
      </w:r>
      <w:r w:rsidR="003F11B8" w:rsidRPr="00B92FFA">
        <w:rPr>
          <w:rFonts w:asciiTheme="minorHAnsi" w:hAnsiTheme="minorHAnsi"/>
          <w:sz w:val="22"/>
          <w:szCs w:val="22"/>
          <w:lang w:val="es-ES_tradnl"/>
        </w:rPr>
        <w:t>habría</w:t>
      </w:r>
      <w:r w:rsidRPr="00B92FFA">
        <w:rPr>
          <w:rFonts w:asciiTheme="minorHAnsi" w:hAnsiTheme="minorHAnsi"/>
          <w:sz w:val="22"/>
          <w:szCs w:val="22"/>
          <w:lang w:val="es-ES_tradnl"/>
        </w:rPr>
        <w:t xml:space="preserve"> que averiguar) - y luego lo manda a SAP/Oracle</w:t>
      </w:r>
    </w:p>
    <w:p w:rsidR="00806424" w:rsidRPr="0043461D" w:rsidRDefault="00806424" w:rsidP="00E75A30">
      <w:pPr>
        <w:rPr>
          <w:rFonts w:asciiTheme="minorHAnsi" w:hAnsiTheme="minorHAnsi"/>
          <w:sz w:val="22"/>
          <w:szCs w:val="22"/>
          <w:lang w:val="es-ES_tradnl"/>
        </w:rPr>
      </w:pPr>
    </w:p>
    <w:p w:rsidR="00E75A30" w:rsidRPr="0043461D" w:rsidRDefault="00E75A30" w:rsidP="00E75A30">
      <w:pPr>
        <w:rPr>
          <w:rFonts w:asciiTheme="minorHAnsi" w:hAnsiTheme="minorHAnsi"/>
          <w:b/>
          <w:sz w:val="22"/>
          <w:szCs w:val="22"/>
        </w:rPr>
      </w:pPr>
      <w:r w:rsidRPr="0043461D">
        <w:rPr>
          <w:rFonts w:asciiTheme="minorHAnsi" w:hAnsiTheme="minorHAnsi"/>
          <w:b/>
          <w:sz w:val="22"/>
          <w:szCs w:val="22"/>
        </w:rPr>
        <w:t>Validacion</w:t>
      </w:r>
      <w:r w:rsidR="00806424" w:rsidRPr="0043461D">
        <w:rPr>
          <w:rFonts w:asciiTheme="minorHAnsi" w:hAnsiTheme="minorHAnsi"/>
          <w:b/>
          <w:sz w:val="22"/>
          <w:szCs w:val="22"/>
        </w:rPr>
        <w:t xml:space="preserve"> AKIRA_DATA</w:t>
      </w:r>
    </w:p>
    <w:p w:rsidR="00E75A30" w:rsidRPr="00E75A30" w:rsidRDefault="00E75A30" w:rsidP="00E75A30">
      <w:pPr>
        <w:rPr>
          <w:rFonts w:asciiTheme="minorHAnsi" w:hAnsiTheme="minorHAnsi"/>
          <w:sz w:val="22"/>
          <w:szCs w:val="22"/>
        </w:rPr>
      </w:pPr>
      <w:r w:rsidRPr="00E75A30">
        <w:rPr>
          <w:rFonts w:asciiTheme="minorHAnsi" w:hAnsiTheme="minorHAnsi"/>
          <w:sz w:val="22"/>
          <w:szCs w:val="22"/>
        </w:rPr>
        <w:t>Morning Numbers:</w:t>
      </w:r>
    </w:p>
    <w:p w:rsidR="00E75A30" w:rsidRPr="0043461D" w:rsidRDefault="00E75A30" w:rsidP="00E75A30">
      <w:pPr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>Filtra AKIRA DATA:</w:t>
      </w:r>
    </w:p>
    <w:p w:rsidR="00E75A30" w:rsidRPr="0043461D" w:rsidRDefault="00E75A30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>-Account Type = Lockbox /</w:t>
      </w:r>
      <w:r w:rsidR="003F11B8">
        <w:rPr>
          <w:rFonts w:asciiTheme="minorHAnsi" w:hAnsiTheme="minorHAnsi"/>
          <w:sz w:val="22"/>
          <w:szCs w:val="22"/>
          <w:lang w:val="es-ES_tradnl"/>
        </w:rPr>
        <w:t>DDA</w:t>
      </w:r>
      <w:r w:rsidRPr="0043461D">
        <w:rPr>
          <w:rFonts w:asciiTheme="minorHAnsi" w:hAnsiTheme="minorHAnsi"/>
          <w:sz w:val="22"/>
          <w:szCs w:val="22"/>
          <w:lang w:val="es-ES_tradnl"/>
        </w:rPr>
        <w:t xml:space="preserve"> (primero para 1 y </w:t>
      </w:r>
      <w:r w:rsidR="003F11B8" w:rsidRPr="0043461D">
        <w:rPr>
          <w:rFonts w:asciiTheme="minorHAnsi" w:hAnsiTheme="minorHAnsi"/>
          <w:sz w:val="22"/>
          <w:szCs w:val="22"/>
          <w:lang w:val="es-ES_tradnl"/>
        </w:rPr>
        <w:t>después</w:t>
      </w:r>
      <w:r w:rsidRPr="0043461D">
        <w:rPr>
          <w:rFonts w:asciiTheme="minorHAnsi" w:hAnsiTheme="minorHAnsi"/>
          <w:sz w:val="22"/>
          <w:szCs w:val="22"/>
          <w:lang w:val="es-ES_tradnl"/>
        </w:rPr>
        <w:t xml:space="preserve"> todo para la otra)</w:t>
      </w:r>
    </w:p>
    <w:p w:rsidR="00E75A30" w:rsidRPr="0043461D" w:rsidRDefault="00E75A30" w:rsidP="006968C9">
      <w:pPr>
        <w:ind w:left="720"/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>-Sent To Service= Y (luego hace lo mismo por N)</w:t>
      </w:r>
    </w:p>
    <w:p w:rsidR="00E75A30" w:rsidRPr="0043461D" w:rsidRDefault="00E75A30" w:rsidP="00E75A30">
      <w:pPr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>En realidad mira que le quedo en la columna: Activity Type</w:t>
      </w:r>
    </w:p>
    <w:p w:rsidR="00E75A30" w:rsidRPr="0043461D" w:rsidRDefault="00E75A30" w:rsidP="00E75A30">
      <w:pPr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>Y filtra por el Acct Type: que le interesa.</w:t>
      </w:r>
    </w:p>
    <w:p w:rsidR="00E75A30" w:rsidRPr="0043461D" w:rsidRDefault="00E75A30" w:rsidP="00E75A30">
      <w:pPr>
        <w:rPr>
          <w:rFonts w:asciiTheme="minorHAnsi" w:hAnsiTheme="minorHAnsi"/>
          <w:sz w:val="22"/>
          <w:szCs w:val="22"/>
          <w:lang w:val="es-ES_tradnl"/>
        </w:rPr>
      </w:pPr>
    </w:p>
    <w:p w:rsidR="00E75A30" w:rsidRDefault="00E75A30" w:rsidP="00E75A30">
      <w:pPr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 xml:space="preserve">TLM: sistema de </w:t>
      </w:r>
      <w:r w:rsidR="003F11B8" w:rsidRPr="0043461D">
        <w:rPr>
          <w:rFonts w:asciiTheme="minorHAnsi" w:hAnsiTheme="minorHAnsi"/>
          <w:sz w:val="22"/>
          <w:szCs w:val="22"/>
          <w:lang w:val="es-ES_tradnl"/>
        </w:rPr>
        <w:t>reconciliación</w:t>
      </w:r>
      <w:r w:rsidRPr="0043461D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="004D57E2">
        <w:rPr>
          <w:rFonts w:asciiTheme="minorHAnsi" w:hAnsiTheme="minorHAnsi"/>
          <w:sz w:val="22"/>
          <w:szCs w:val="22"/>
          <w:lang w:val="es-ES_tradnl"/>
        </w:rPr>
        <w:t xml:space="preserve">de transacciones, </w:t>
      </w:r>
      <w:r w:rsidRPr="0043461D">
        <w:rPr>
          <w:rFonts w:asciiTheme="minorHAnsi" w:hAnsiTheme="minorHAnsi"/>
          <w:sz w:val="22"/>
          <w:szCs w:val="22"/>
          <w:lang w:val="es-ES_tradnl"/>
        </w:rPr>
        <w:t xml:space="preserve">lo van a reemplazar. Lo usa con 2 </w:t>
      </w:r>
      <w:r w:rsidR="003F11B8" w:rsidRPr="0043461D">
        <w:rPr>
          <w:rFonts w:asciiTheme="minorHAnsi" w:hAnsiTheme="minorHAnsi"/>
          <w:sz w:val="22"/>
          <w:szCs w:val="22"/>
          <w:lang w:val="es-ES_tradnl"/>
        </w:rPr>
        <w:t>días</w:t>
      </w:r>
      <w:r w:rsidRPr="0043461D">
        <w:rPr>
          <w:rFonts w:asciiTheme="minorHAnsi" w:hAnsiTheme="minorHAnsi"/>
          <w:sz w:val="22"/>
          <w:szCs w:val="22"/>
          <w:lang w:val="es-ES_tradnl"/>
        </w:rPr>
        <w:t xml:space="preserve"> de offset. </w:t>
      </w:r>
      <w:r w:rsidR="003F11B8" w:rsidRPr="0043461D">
        <w:rPr>
          <w:rFonts w:asciiTheme="minorHAnsi" w:hAnsiTheme="minorHAnsi"/>
          <w:sz w:val="22"/>
          <w:szCs w:val="22"/>
          <w:lang w:val="es-ES_tradnl"/>
        </w:rPr>
        <w:t>Lo</w:t>
      </w:r>
      <w:r w:rsidRPr="0043461D">
        <w:rPr>
          <w:rFonts w:asciiTheme="minorHAnsi" w:hAnsiTheme="minorHAnsi"/>
          <w:sz w:val="22"/>
          <w:szCs w:val="22"/>
          <w:lang w:val="es-ES_tradnl"/>
        </w:rPr>
        <w:t xml:space="preserve"> matchea con OPICS (es para detectar error manual)</w:t>
      </w:r>
    </w:p>
    <w:p w:rsidR="004D57E2" w:rsidRPr="00C30703" w:rsidRDefault="004D57E2" w:rsidP="004D57E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AR"/>
        </w:rPr>
        <w:t>Tengo los inputs de los ba</w:t>
      </w:r>
      <w:r w:rsidRPr="00C30703">
        <w:rPr>
          <w:rFonts w:ascii="Calibri" w:hAnsi="Calibri"/>
          <w:sz w:val="22"/>
          <w:szCs w:val="22"/>
          <w:lang w:val="es-ES_tradnl"/>
        </w:rPr>
        <w:t>n</w:t>
      </w:r>
      <w:r>
        <w:rPr>
          <w:rFonts w:ascii="Calibri" w:hAnsi="Calibri"/>
          <w:sz w:val="22"/>
          <w:szCs w:val="22"/>
          <w:lang w:val="es-AR"/>
        </w:rPr>
        <w:t>cos y con eso tengo que tener un offset con lo que tengo en mi contabilidad.</w:t>
      </w:r>
    </w:p>
    <w:p w:rsidR="004D57E2" w:rsidRDefault="004D57E2" w:rsidP="00C30703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sz w:val="22"/>
          <w:szCs w:val="22"/>
          <w:lang w:val="es-AR"/>
        </w:rPr>
        <w:t>Deals que compran</w:t>
      </w:r>
    </w:p>
    <w:p w:rsidR="004D57E2" w:rsidRPr="00C30703" w:rsidRDefault="004D57E2" w:rsidP="00C30703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C30703">
        <w:rPr>
          <w:rFonts w:ascii="Calibri" w:hAnsi="Calibri"/>
          <w:sz w:val="22"/>
          <w:szCs w:val="22"/>
          <w:lang w:val="es-ES_tradnl"/>
        </w:rPr>
        <w:t>Cta $ entro</w:t>
      </w:r>
    </w:p>
    <w:p w:rsidR="00E75A30" w:rsidRPr="0043461D" w:rsidRDefault="00E75A30" w:rsidP="00E75A30">
      <w:pPr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>Sitema de JPM (cree)</w:t>
      </w:r>
    </w:p>
    <w:p w:rsidR="00E75A30" w:rsidRPr="0043461D" w:rsidRDefault="00E75A30" w:rsidP="00E75A30">
      <w:pPr>
        <w:rPr>
          <w:rFonts w:asciiTheme="minorHAnsi" w:hAnsiTheme="minorHAnsi"/>
          <w:sz w:val="22"/>
          <w:szCs w:val="22"/>
          <w:lang w:val="es-ES_tradnl"/>
        </w:rPr>
      </w:pPr>
    </w:p>
    <w:p w:rsidR="00E75A30" w:rsidRPr="0043461D" w:rsidRDefault="00E75A30" w:rsidP="00E75A30">
      <w:pPr>
        <w:rPr>
          <w:rFonts w:asciiTheme="minorHAnsi" w:hAnsiTheme="minorHAnsi"/>
          <w:sz w:val="22"/>
          <w:szCs w:val="22"/>
          <w:lang w:val="es-ES_tradnl"/>
        </w:rPr>
      </w:pPr>
      <w:r w:rsidRPr="0043461D">
        <w:rPr>
          <w:rFonts w:asciiTheme="minorHAnsi" w:hAnsiTheme="minorHAnsi"/>
          <w:sz w:val="22"/>
          <w:szCs w:val="22"/>
          <w:lang w:val="es-ES_tradnl"/>
        </w:rPr>
        <w:t>Servicer hay 2:</w:t>
      </w:r>
    </w:p>
    <w:p w:rsidR="00B92FFA" w:rsidRPr="00C30703" w:rsidRDefault="00E75A30" w:rsidP="00E75A30">
      <w:pPr>
        <w:rPr>
          <w:rFonts w:asciiTheme="minorHAnsi" w:hAnsiTheme="minorHAnsi"/>
          <w:sz w:val="22"/>
          <w:szCs w:val="22"/>
          <w:lang w:val="es-ES_tradnl"/>
        </w:rPr>
      </w:pPr>
      <w:r w:rsidRPr="00C30703">
        <w:rPr>
          <w:rFonts w:asciiTheme="minorHAnsi" w:hAnsiTheme="minorHAnsi"/>
          <w:sz w:val="22"/>
          <w:szCs w:val="22"/>
          <w:lang w:val="es-ES_tradnl"/>
        </w:rPr>
        <w:t>-Mumbai</w:t>
      </w:r>
    </w:p>
    <w:p w:rsidR="00B92FFA" w:rsidRPr="00C30703" w:rsidRDefault="00B92FFA" w:rsidP="00E75A30">
      <w:pPr>
        <w:rPr>
          <w:rFonts w:asciiTheme="minorHAnsi" w:hAnsiTheme="minorHAnsi"/>
          <w:sz w:val="22"/>
          <w:szCs w:val="22"/>
          <w:lang w:val="es-ES_tradnl"/>
        </w:rPr>
      </w:pPr>
    </w:p>
    <w:p w:rsidR="00A73E8C" w:rsidRPr="003F11B8" w:rsidRDefault="00A73E8C" w:rsidP="00A73E8C">
      <w:pPr>
        <w:rPr>
          <w:rFonts w:asciiTheme="minorHAnsi" w:hAnsiTheme="minorHAnsi"/>
          <w:sz w:val="22"/>
          <w:szCs w:val="22"/>
          <w:lang w:val="es-ES_tradnl"/>
        </w:rPr>
      </w:pPr>
      <w:r w:rsidRPr="003F11B8">
        <w:rPr>
          <w:rFonts w:asciiTheme="minorHAnsi" w:hAnsiTheme="minorHAnsi"/>
          <w:b/>
          <w:sz w:val="22"/>
          <w:szCs w:val="22"/>
          <w:lang w:val="es-ES_tradnl"/>
        </w:rPr>
        <w:t>Reportes que obtienen de OPICS:</w:t>
      </w:r>
      <w:r w:rsidRPr="003F11B8">
        <w:rPr>
          <w:rFonts w:asciiTheme="minorHAnsi" w:hAnsiTheme="minorHAnsi"/>
          <w:sz w:val="22"/>
          <w:szCs w:val="22"/>
          <w:lang w:val="es-ES_tradnl"/>
        </w:rPr>
        <w:t xml:space="preserve"> usan GRSS- Database Reporting System:</w:t>
      </w:r>
    </w:p>
    <w:p w:rsidR="00A73E8C" w:rsidRPr="003F11B8" w:rsidRDefault="00A73E8C" w:rsidP="00A73E8C">
      <w:pPr>
        <w:rPr>
          <w:rFonts w:asciiTheme="minorHAnsi" w:hAnsiTheme="minorHAnsi"/>
          <w:sz w:val="22"/>
          <w:szCs w:val="22"/>
          <w:lang w:val="es-ES_tradnl"/>
        </w:rPr>
      </w:pPr>
      <w:r w:rsidRPr="003F11B8">
        <w:rPr>
          <w:rFonts w:asciiTheme="minorHAnsi" w:hAnsiTheme="minorHAnsi"/>
          <w:sz w:val="22"/>
          <w:szCs w:val="22"/>
          <w:lang w:val="es-ES_tradnl"/>
        </w:rPr>
        <w:t>-</w:t>
      </w:r>
      <w:r w:rsidRPr="006968C9">
        <w:rPr>
          <w:rFonts w:asciiTheme="minorHAnsi" w:hAnsiTheme="minorHAnsi"/>
          <w:b/>
          <w:sz w:val="22"/>
          <w:szCs w:val="22"/>
          <w:lang w:val="es-ES_tradnl"/>
        </w:rPr>
        <w:t>Fee data</w:t>
      </w:r>
      <w:r w:rsidRPr="003F11B8">
        <w:rPr>
          <w:rFonts w:asciiTheme="minorHAnsi" w:hAnsiTheme="minorHAnsi"/>
          <w:sz w:val="22"/>
          <w:szCs w:val="22"/>
          <w:lang w:val="es-ES_tradnl"/>
        </w:rPr>
        <w:t>: la historia de todas las fee que tuvieron</w:t>
      </w:r>
    </w:p>
    <w:p w:rsidR="00A73E8C" w:rsidRPr="003F11B8" w:rsidRDefault="00A73E8C" w:rsidP="00A73E8C">
      <w:pPr>
        <w:rPr>
          <w:rFonts w:asciiTheme="minorHAnsi" w:hAnsiTheme="minorHAnsi"/>
          <w:sz w:val="22"/>
          <w:szCs w:val="22"/>
          <w:lang w:val="es-ES_tradnl"/>
        </w:rPr>
      </w:pPr>
      <w:r w:rsidRPr="003F11B8">
        <w:rPr>
          <w:rFonts w:asciiTheme="minorHAnsi" w:hAnsiTheme="minorHAnsi"/>
          <w:sz w:val="22"/>
          <w:szCs w:val="22"/>
          <w:lang w:val="es-ES_tradnl"/>
        </w:rPr>
        <w:tab/>
        <w:t>12 SPG Max  &amp; Tax - Maxfees (Max Recovery Fees) a la query le saca el 78 y el 79 - Run Query</w:t>
      </w:r>
    </w:p>
    <w:p w:rsidR="00A73E8C" w:rsidRPr="003F11B8" w:rsidRDefault="00A73E8C" w:rsidP="00A73E8C">
      <w:pPr>
        <w:rPr>
          <w:rFonts w:asciiTheme="minorHAnsi" w:hAnsiTheme="minorHAnsi"/>
          <w:sz w:val="22"/>
          <w:szCs w:val="22"/>
          <w:lang w:val="es-ES_tradnl"/>
        </w:rPr>
      </w:pPr>
      <w:r w:rsidRPr="003F11B8">
        <w:rPr>
          <w:rFonts w:asciiTheme="minorHAnsi" w:hAnsiTheme="minorHAnsi"/>
          <w:sz w:val="22"/>
          <w:szCs w:val="22"/>
          <w:lang w:val="es-ES_tradnl"/>
        </w:rPr>
        <w:t>-</w:t>
      </w:r>
      <w:r w:rsidRPr="006968C9">
        <w:rPr>
          <w:rFonts w:asciiTheme="minorHAnsi" w:hAnsiTheme="minorHAnsi"/>
          <w:b/>
          <w:sz w:val="22"/>
          <w:szCs w:val="22"/>
          <w:lang w:val="es-ES_tradnl"/>
        </w:rPr>
        <w:t>Security Data</w:t>
      </w:r>
      <w:r w:rsidRPr="003F11B8">
        <w:rPr>
          <w:rFonts w:asciiTheme="minorHAnsi" w:hAnsiTheme="minorHAnsi"/>
          <w:sz w:val="22"/>
          <w:szCs w:val="22"/>
          <w:lang w:val="es-ES_tradnl"/>
        </w:rPr>
        <w:t xml:space="preserve">: me dice por branch </w:t>
      </w:r>
      <w:r w:rsidR="00C30703" w:rsidRPr="003F11B8">
        <w:rPr>
          <w:rFonts w:asciiTheme="minorHAnsi" w:hAnsiTheme="minorHAnsi"/>
          <w:sz w:val="22"/>
          <w:szCs w:val="22"/>
          <w:lang w:val="es-ES_tradnl"/>
        </w:rPr>
        <w:t>lo que vale el contrato</w:t>
      </w:r>
    </w:p>
    <w:p w:rsidR="00A73E8C" w:rsidRPr="003F11B8" w:rsidRDefault="00A73E8C" w:rsidP="00A73E8C">
      <w:pPr>
        <w:rPr>
          <w:rFonts w:asciiTheme="minorHAnsi" w:hAnsiTheme="minorHAnsi"/>
          <w:sz w:val="22"/>
          <w:szCs w:val="22"/>
          <w:lang w:val="es-ES_tradnl"/>
        </w:rPr>
      </w:pPr>
      <w:r w:rsidRPr="003F11B8">
        <w:rPr>
          <w:rFonts w:asciiTheme="minorHAnsi" w:hAnsiTheme="minorHAnsi"/>
          <w:sz w:val="22"/>
          <w:szCs w:val="22"/>
          <w:lang w:val="es-ES_tradnl"/>
        </w:rPr>
        <w:tab/>
        <w:t>12 SPG Max  &amp; Tax - MaxTaxRef a la query le saca el 78 y el 79 - Run Query</w:t>
      </w:r>
    </w:p>
    <w:p w:rsidR="00B92FFA" w:rsidRDefault="00A73E8C" w:rsidP="00C30703">
      <w:pPr>
        <w:rPr>
          <w:rFonts w:asciiTheme="minorHAnsi" w:hAnsiTheme="minorHAnsi"/>
          <w:sz w:val="22"/>
          <w:szCs w:val="22"/>
        </w:rPr>
      </w:pPr>
      <w:r w:rsidRPr="003F11B8">
        <w:rPr>
          <w:rFonts w:asciiTheme="minorHAnsi" w:hAnsiTheme="minorHAnsi"/>
          <w:sz w:val="22"/>
          <w:szCs w:val="22"/>
        </w:rPr>
        <w:t xml:space="preserve">(Mirar: </w:t>
      </w:r>
      <w:hyperlink r:id="rId12" w:history="1">
        <w:r w:rsidRPr="003F11B8">
          <w:rPr>
            <w:rStyle w:val="Hyperlink"/>
            <w:rFonts w:asciiTheme="minorHAnsi" w:hAnsiTheme="minorHAnsi"/>
            <w:sz w:val="22"/>
            <w:szCs w:val="22"/>
          </w:rPr>
          <w:t>\\naeast.ad.jpmorganchase.com\amerib$\gmonba\BEAR\GLA_VOL005\DEPT\MAX\COMMON\DATA\MAXIS\projects\2017\Opics TakeOut\MAXIS - OPICS Project\Archivos Excel Middle Office\Reportes de OPICS\</w:t>
        </w:r>
      </w:hyperlink>
      <w:r w:rsidRPr="003F11B8">
        <w:rPr>
          <w:rFonts w:asciiTheme="minorHAnsi" w:hAnsiTheme="minorHAnsi"/>
          <w:sz w:val="22"/>
          <w:szCs w:val="22"/>
        </w:rPr>
        <w:t>)</w:t>
      </w:r>
    </w:p>
    <w:p w:rsidR="00DC6EDB" w:rsidRDefault="00DC6EDB" w:rsidP="00C30703">
      <w:pPr>
        <w:rPr>
          <w:rFonts w:asciiTheme="minorHAnsi" w:hAnsiTheme="minorHAnsi"/>
          <w:sz w:val="22"/>
          <w:szCs w:val="22"/>
        </w:rPr>
      </w:pPr>
    </w:p>
    <w:p w:rsidR="00DC6EDB" w:rsidRDefault="00DC6EDB" w:rsidP="00C30703">
      <w:pPr>
        <w:rPr>
          <w:rFonts w:asciiTheme="minorHAnsi" w:hAnsiTheme="minorHAnsi"/>
          <w:sz w:val="22"/>
          <w:szCs w:val="22"/>
        </w:rPr>
      </w:pPr>
    </w:p>
    <w:p w:rsidR="00DC6EDB" w:rsidRDefault="00DC6EDB" w:rsidP="00DC6EDB">
      <w:pPr>
        <w:pStyle w:val="NormalWeb"/>
        <w:spacing w:before="0" w:beforeAutospacing="0" w:after="0" w:afterAutospacing="0"/>
        <w:rPr>
          <w:rFonts w:ascii="Calibri" w:hAnsi="Calibri"/>
          <w:b/>
          <w:sz w:val="28"/>
          <w:szCs w:val="28"/>
          <w:u w:val="single"/>
          <w:lang w:val="es-ES_tradnl"/>
        </w:rPr>
      </w:pPr>
      <w:proofErr w:type="spellStart"/>
      <w:r>
        <w:rPr>
          <w:rFonts w:ascii="Calibri" w:hAnsi="Calibri"/>
          <w:b/>
          <w:sz w:val="28"/>
          <w:szCs w:val="28"/>
          <w:u w:val="single"/>
          <w:lang w:val="es-ES_tradnl"/>
        </w:rPr>
        <w:t>Miercoles</w:t>
      </w:r>
      <w:proofErr w:type="spellEnd"/>
      <w:r>
        <w:rPr>
          <w:rFonts w:ascii="Calibri" w:hAnsi="Calibri"/>
          <w:b/>
          <w:sz w:val="28"/>
          <w:szCs w:val="28"/>
          <w:u w:val="single"/>
          <w:lang w:val="es-ES_tradnl"/>
        </w:rPr>
        <w:t xml:space="preserve"> 20</w:t>
      </w:r>
      <w:r w:rsidRPr="00E16B00">
        <w:rPr>
          <w:rFonts w:ascii="Calibri" w:hAnsi="Calibri"/>
          <w:b/>
          <w:sz w:val="28"/>
          <w:szCs w:val="28"/>
          <w:u w:val="single"/>
          <w:lang w:val="es-ES_tradnl"/>
        </w:rPr>
        <w:t>/09/2017</w:t>
      </w:r>
    </w:p>
    <w:p w:rsidR="00DC6EDB" w:rsidRDefault="00DC6EDB" w:rsidP="00DC6EDB">
      <w:pPr>
        <w:pStyle w:val="NormalWeb"/>
        <w:spacing w:before="0" w:beforeAutospacing="0" w:after="0" w:afterAutospacing="0"/>
        <w:rPr>
          <w:rFonts w:ascii="Calibri" w:hAnsi="Calibri"/>
          <w:b/>
          <w:u w:val="single"/>
          <w:lang w:val="es-ES_tradnl"/>
        </w:rPr>
      </w:pPr>
      <w:r w:rsidRPr="00015F42">
        <w:rPr>
          <w:rFonts w:ascii="Calibri" w:hAnsi="Calibri"/>
          <w:b/>
          <w:u w:val="single"/>
          <w:lang w:val="es-ES_tradnl"/>
        </w:rPr>
        <w:t xml:space="preserve">Reunión con </w:t>
      </w:r>
      <w:r>
        <w:rPr>
          <w:rFonts w:ascii="Calibri" w:hAnsi="Calibri"/>
          <w:b/>
          <w:u w:val="single"/>
          <w:lang w:val="es-ES_tradnl"/>
        </w:rPr>
        <w:t>Middle Office</w:t>
      </w:r>
      <w:r w:rsidRPr="00015F42">
        <w:rPr>
          <w:rFonts w:ascii="Calibri" w:hAnsi="Calibri"/>
          <w:b/>
          <w:u w:val="single"/>
          <w:lang w:val="es-ES_tradnl"/>
        </w:rPr>
        <w:t>:</w:t>
      </w:r>
    </w:p>
    <w:p w:rsidR="00DC6EDB" w:rsidRPr="0043461D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</w:p>
    <w:p w:rsidR="00DC6EDB" w:rsidRPr="00E75A30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</w:p>
    <w:p w:rsidR="00DC6EDB" w:rsidRPr="004D3AF3" w:rsidRDefault="00DC6EDB" w:rsidP="00DC6EDB">
      <w:pPr>
        <w:rPr>
          <w:rFonts w:asciiTheme="minorHAnsi" w:hAnsiTheme="minorHAnsi"/>
          <w:b/>
          <w:sz w:val="22"/>
          <w:szCs w:val="22"/>
          <w:lang w:val="es-ES_tradnl"/>
        </w:rPr>
      </w:pPr>
      <w:proofErr w:type="spellStart"/>
      <w:r w:rsidRPr="004D3AF3">
        <w:rPr>
          <w:rFonts w:asciiTheme="minorHAnsi" w:hAnsiTheme="minorHAnsi"/>
          <w:b/>
          <w:sz w:val="22"/>
          <w:szCs w:val="22"/>
          <w:lang w:val="es-ES_tradnl"/>
        </w:rPr>
        <w:t>Freeze</w:t>
      </w:r>
      <w:proofErr w:type="spellEnd"/>
      <w:r w:rsidRPr="004D3AF3">
        <w:rPr>
          <w:rFonts w:asciiTheme="minorHAnsi" w:hAnsiTheme="minorHAnsi"/>
          <w:b/>
          <w:sz w:val="22"/>
          <w:szCs w:val="22"/>
          <w:lang w:val="es-ES_tradnl"/>
        </w:rPr>
        <w:t xml:space="preserve"> date - </w:t>
      </w:r>
      <w:proofErr w:type="spellStart"/>
      <w:r w:rsidRPr="004D3AF3">
        <w:rPr>
          <w:rFonts w:asciiTheme="minorHAnsi" w:hAnsiTheme="minorHAnsi"/>
          <w:b/>
          <w:sz w:val="22"/>
          <w:szCs w:val="22"/>
          <w:lang w:val="es-ES_tradnl"/>
        </w:rPr>
        <w:t>Preparacion</w:t>
      </w:r>
      <w:proofErr w:type="spellEnd"/>
      <w:r w:rsidRPr="004D3AF3">
        <w:rPr>
          <w:rFonts w:asciiTheme="minorHAnsi" w:hAnsiTheme="minorHAnsi"/>
          <w:b/>
          <w:sz w:val="22"/>
          <w:szCs w:val="22"/>
          <w:lang w:val="es-ES_tradnl"/>
        </w:rPr>
        <w:t>: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 xml:space="preserve">Esto se hace cada </w:t>
      </w: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Jueves</w:t>
      </w:r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y 4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dias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antes del primer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dia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del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freeze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week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>, como para ir preparando los datos para cuando tengan que hacer el freeze.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 xml:space="preserve">Ellos </w:t>
      </w: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parte</w:t>
      </w:r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de la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informacion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de los mail que mandan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dede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akira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en los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daily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process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>. 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 xml:space="preserve">Pero en realidad para nosotros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seria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algo que se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deberia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hacer diariamente en conjunto con los Morning Numbers.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>En AKIRA: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Mars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-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service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Email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screen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: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estan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todos los datos que usa para informar los mails en el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daily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>. (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Habria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que averiguar la tabla para no sacarlo de los mails)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los</w:t>
      </w:r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mails detallan el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credito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de la cuenta.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tiene</w:t>
      </w:r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un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excel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: z-14-I6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Accounting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Report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2017.xls (hay 4 files 1 por cada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region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>))</w:t>
      </w:r>
      <w:r w:rsidR="00A53CC2">
        <w:rPr>
          <w:rFonts w:asciiTheme="minorHAnsi" w:hAnsiTheme="minorHAnsi"/>
          <w:sz w:val="22"/>
          <w:szCs w:val="22"/>
          <w:lang w:val="es-ES_tradnl"/>
        </w:rPr>
        <w:t xml:space="preserve"> -&gt; este file tratan de ir completándolo </w:t>
      </w:r>
      <w:proofErr w:type="spellStart"/>
      <w:r w:rsidR="00A53CC2">
        <w:rPr>
          <w:rFonts w:asciiTheme="minorHAnsi" w:hAnsiTheme="minorHAnsi"/>
          <w:sz w:val="22"/>
          <w:szCs w:val="22"/>
          <w:lang w:val="es-ES_tradnl"/>
        </w:rPr>
        <w:t>dia</w:t>
      </w:r>
      <w:proofErr w:type="spellEnd"/>
      <w:r w:rsidR="00A53CC2">
        <w:rPr>
          <w:rFonts w:asciiTheme="minorHAnsi" w:hAnsiTheme="minorHAnsi"/>
          <w:sz w:val="22"/>
          <w:szCs w:val="22"/>
          <w:lang w:val="es-ES_tradnl"/>
        </w:rPr>
        <w:t xml:space="preserve"> a </w:t>
      </w:r>
      <w:proofErr w:type="spellStart"/>
      <w:r w:rsidR="00A53CC2">
        <w:rPr>
          <w:rFonts w:asciiTheme="minorHAnsi" w:hAnsiTheme="minorHAnsi"/>
          <w:sz w:val="22"/>
          <w:szCs w:val="22"/>
          <w:lang w:val="es-ES_tradnl"/>
        </w:rPr>
        <w:t>dia</w:t>
      </w:r>
      <w:proofErr w:type="spellEnd"/>
      <w:r w:rsidR="00A53CC2">
        <w:rPr>
          <w:rFonts w:asciiTheme="minorHAnsi" w:hAnsiTheme="minorHAnsi"/>
          <w:sz w:val="22"/>
          <w:szCs w:val="22"/>
          <w:lang w:val="es-ES_tradnl"/>
        </w:rPr>
        <w:t xml:space="preserve"> para ahorrarse trabajo en el MEF</w:t>
      </w:r>
      <w:r w:rsidR="00E05F76">
        <w:rPr>
          <w:rFonts w:asciiTheme="minorHAnsi" w:hAnsiTheme="minorHAnsi"/>
          <w:sz w:val="22"/>
          <w:szCs w:val="22"/>
          <w:lang w:val="es-ES_tradnl"/>
        </w:rPr>
        <w:t xml:space="preserve">. </w:t>
      </w:r>
      <w:proofErr w:type="spellStart"/>
      <w:r w:rsidR="00E05F76">
        <w:rPr>
          <w:rFonts w:asciiTheme="minorHAnsi" w:hAnsiTheme="minorHAnsi"/>
          <w:sz w:val="22"/>
          <w:szCs w:val="22"/>
          <w:lang w:val="es-ES_tradnl"/>
        </w:rPr>
        <w:t>Tenes</w:t>
      </w:r>
      <w:proofErr w:type="spellEnd"/>
      <w:r w:rsidR="00E05F76">
        <w:rPr>
          <w:rFonts w:asciiTheme="minorHAnsi" w:hAnsiTheme="minorHAnsi"/>
          <w:sz w:val="22"/>
          <w:szCs w:val="22"/>
          <w:lang w:val="es-ES_tradnl"/>
        </w:rPr>
        <w:t xml:space="preserve"> 1 archivo </w:t>
      </w:r>
      <w:proofErr w:type="spellStart"/>
      <w:r w:rsidR="00E05F76">
        <w:rPr>
          <w:rFonts w:asciiTheme="minorHAnsi" w:hAnsiTheme="minorHAnsi"/>
          <w:sz w:val="22"/>
          <w:szCs w:val="22"/>
          <w:lang w:val="es-ES_tradnl"/>
        </w:rPr>
        <w:t>AccountingReport</w:t>
      </w:r>
      <w:proofErr w:type="spellEnd"/>
      <w:r w:rsidR="00E05F76">
        <w:rPr>
          <w:rFonts w:asciiTheme="minorHAnsi" w:hAnsiTheme="minorHAnsi"/>
          <w:sz w:val="22"/>
          <w:szCs w:val="22"/>
          <w:lang w:val="es-ES_tradnl"/>
        </w:rPr>
        <w:t xml:space="preserve"> por año y una hoja por mes.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>Agrupa cuenta de servicers. 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 xml:space="preserve">Ejemplo: ANZ123 ANZ2023 (una columna para cada una) por cada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region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(puede ser 2 servicers con 2 cuentas cada uno = 4 (US))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tienen</w:t>
      </w:r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un excel de estos por año con 12 solapas por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mes..</w:t>
      </w: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excepto</w:t>
      </w:r>
      <w:proofErr w:type="spellEnd"/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UK que tiene 1 Excel por mes.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>Columnas: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Gross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Cash: las suma en columnas de las cuenta de servicers (ANZ123 + ANZ2023)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 xml:space="preserve">AP: </w:t>
      </w:r>
      <w:proofErr w:type="spellStart"/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Apply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:</w:t>
      </w:r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Suma de los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apply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de todos los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servicers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de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esaa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region</w:t>
      </w:r>
      <w:proofErr w:type="spellEnd"/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 xml:space="preserve">UA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UnApply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: Suma de los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apply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de todos los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servicers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de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esaa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region</w:t>
      </w:r>
      <w:proofErr w:type="spellEnd"/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>SX/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Other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: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Servicer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Exchange</w:t>
      </w: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..plata</w:t>
      </w:r>
      <w:proofErr w:type="spellEnd"/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que identificaron no es de ninguna de estas cuentas pero que pertenece a otra (que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todavia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no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esta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identificada).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>El Team de Mombai (India), luego de recibir los morning numbers, analiza los datos e identifica a que bucket pertenecen (AP, UA, PB</w:t>
      </w: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..)</w:t>
      </w:r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y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manda</w:t>
      </w:r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Mail diario : que le avisa que MO puede usar MAXIS (MIS) llegan tipo 14hs (ARG) en freeze date lo mandan antes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>Ellos generan: 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>-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raw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file: cuantos pagos hubo, cuanto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apply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cuanto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unapply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,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etc</w:t>
      </w:r>
      <w:proofErr w:type="spellEnd"/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se</w:t>
      </w:r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llama Flash report file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 xml:space="preserve">Cuando Mumbai termina le manda mail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Mddle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Office para darles aviso que pueden continuar con el siguiente paso...Middle Office entra en Maxis: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</w:rPr>
      </w:pPr>
      <w:r w:rsidRPr="004D3AF3">
        <w:rPr>
          <w:rFonts w:asciiTheme="minorHAnsi" w:hAnsiTheme="minorHAnsi"/>
          <w:sz w:val="22"/>
          <w:szCs w:val="22"/>
        </w:rPr>
        <w:t>Process-procedures-Create Flash report file</w:t>
      </w:r>
    </w:p>
    <w:p w:rsidR="00DC6EDB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en</w:t>
      </w:r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la pantalla pone como Input:</w:t>
      </w:r>
    </w:p>
    <w:p w:rsidR="00E05F76" w:rsidRDefault="00E05F76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gramStart"/>
      <w:r>
        <w:rPr>
          <w:rFonts w:asciiTheme="minorHAnsi" w:hAnsiTheme="minorHAnsi"/>
          <w:sz w:val="22"/>
          <w:szCs w:val="22"/>
          <w:lang w:val="es-ES_tradnl"/>
        </w:rPr>
        <w:t>en</w:t>
      </w:r>
      <w:proofErr w:type="gramEnd"/>
      <w:r>
        <w:rPr>
          <w:rFonts w:asciiTheme="minorHAnsi" w:hAnsiTheme="minorHAnsi"/>
          <w:sz w:val="22"/>
          <w:szCs w:val="22"/>
          <w:lang w:val="es-ES_tradnl"/>
        </w:rPr>
        <w:t xml:space="preserve"> el flash date pones la fecha del </w:t>
      </w:r>
      <w:proofErr w:type="spellStart"/>
      <w:r>
        <w:rPr>
          <w:rFonts w:asciiTheme="minorHAnsi" w:hAnsiTheme="minorHAnsi"/>
          <w:sz w:val="22"/>
          <w:szCs w:val="22"/>
          <w:lang w:val="es-ES_tradnl"/>
        </w:rPr>
        <w:t>dia</w:t>
      </w:r>
      <w:proofErr w:type="spellEnd"/>
      <w:r>
        <w:rPr>
          <w:rFonts w:asciiTheme="minorHAnsi" w:hAnsiTheme="minorHAnsi"/>
          <w:sz w:val="22"/>
          <w:szCs w:val="22"/>
          <w:lang w:val="es-ES_tradnl"/>
        </w:rPr>
        <w:t xml:space="preserve"> que lo </w:t>
      </w:r>
      <w:proofErr w:type="spellStart"/>
      <w:r>
        <w:rPr>
          <w:rFonts w:asciiTheme="minorHAnsi" w:hAnsiTheme="minorHAnsi"/>
          <w:sz w:val="22"/>
          <w:szCs w:val="22"/>
          <w:lang w:val="es-ES_tradnl"/>
        </w:rPr>
        <w:t>estas</w:t>
      </w:r>
      <w:proofErr w:type="spellEnd"/>
      <w:r>
        <w:rPr>
          <w:rFonts w:asciiTheme="minorHAnsi" w:hAnsiTheme="minorHAnsi"/>
          <w:sz w:val="22"/>
          <w:szCs w:val="22"/>
          <w:lang w:val="es-ES_tradnl"/>
        </w:rPr>
        <w:t xml:space="preserve"> haciendo</w:t>
      </w:r>
    </w:p>
    <w:p w:rsidR="00E05F76" w:rsidRPr="004D3AF3" w:rsidRDefault="00E05F76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gramStart"/>
      <w:r>
        <w:rPr>
          <w:rFonts w:asciiTheme="minorHAnsi" w:hAnsiTheme="minorHAnsi"/>
          <w:sz w:val="22"/>
          <w:szCs w:val="22"/>
          <w:lang w:val="es-ES_tradnl"/>
        </w:rPr>
        <w:t>seleccionas</w:t>
      </w:r>
      <w:proofErr w:type="gramEnd"/>
      <w:r>
        <w:rPr>
          <w:rFonts w:asciiTheme="minorHAnsi" w:hAnsiTheme="minorHAnsi"/>
          <w:sz w:val="22"/>
          <w:szCs w:val="22"/>
          <w:lang w:val="es-ES_tradnl"/>
        </w:rPr>
        <w:t xml:space="preserve"> el servicer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>Deposit</w:t>
      </w: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:0</w:t>
      </w:r>
      <w:proofErr w:type="gramEnd"/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Boton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Process</w:t>
      </w:r>
      <w:proofErr w:type="spellEnd"/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D3AF3">
        <w:rPr>
          <w:rFonts w:asciiTheme="minorHAnsi" w:hAnsiTheme="minorHAnsi"/>
          <w:sz w:val="22"/>
          <w:szCs w:val="22"/>
        </w:rPr>
        <w:t>Va</w:t>
      </w:r>
      <w:proofErr w:type="spellEnd"/>
      <w:proofErr w:type="gramEnd"/>
      <w:r w:rsidRPr="004D3AF3">
        <w:rPr>
          <w:rFonts w:asciiTheme="minorHAnsi" w:hAnsiTheme="minorHAnsi"/>
          <w:sz w:val="22"/>
          <w:szCs w:val="22"/>
        </w:rPr>
        <w:t xml:space="preserve"> a menu Request History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D3AF3">
        <w:rPr>
          <w:rFonts w:asciiTheme="minorHAnsi" w:hAnsiTheme="minorHAnsi"/>
          <w:sz w:val="22"/>
          <w:szCs w:val="22"/>
        </w:rPr>
        <w:t>boton</w:t>
      </w:r>
      <w:proofErr w:type="spellEnd"/>
      <w:proofErr w:type="gramEnd"/>
      <w:r w:rsidRPr="004D3AF3">
        <w:rPr>
          <w:rFonts w:asciiTheme="minorHAnsi" w:hAnsiTheme="minorHAnsi"/>
          <w:sz w:val="22"/>
          <w:szCs w:val="22"/>
        </w:rPr>
        <w:t xml:space="preserve"> search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busca</w:t>
      </w:r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la fila "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Create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Flash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report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>..." doble click en la fila muestra pantalla que se encuentra discriminado por fila como se compone</w:t>
      </w:r>
      <w:r w:rsidR="00E05F76">
        <w:rPr>
          <w:rFonts w:asciiTheme="minorHAnsi" w:hAnsiTheme="minorHAnsi"/>
          <w:sz w:val="22"/>
          <w:szCs w:val="22"/>
          <w:lang w:val="es-ES_tradnl"/>
        </w:rPr>
        <w:t>. El nombre del archivo es siempre el mismo, solo va cambiando según: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</w:rPr>
      </w:pPr>
      <w:proofErr w:type="gramStart"/>
      <w:r w:rsidRPr="004D3AF3">
        <w:rPr>
          <w:rFonts w:asciiTheme="minorHAnsi" w:hAnsiTheme="minorHAnsi"/>
          <w:sz w:val="22"/>
          <w:szCs w:val="22"/>
        </w:rPr>
        <w:t>AP :</w:t>
      </w:r>
      <w:proofErr w:type="gramEnd"/>
      <w:r w:rsidRPr="004D3AF3">
        <w:rPr>
          <w:rFonts w:asciiTheme="minorHAnsi" w:hAnsiTheme="minorHAnsi"/>
          <w:sz w:val="22"/>
          <w:szCs w:val="22"/>
        </w:rPr>
        <w:t xml:space="preserve"> appl</w:t>
      </w:r>
      <w:r w:rsidR="00E05F76">
        <w:rPr>
          <w:rFonts w:asciiTheme="minorHAnsi" w:hAnsiTheme="minorHAnsi"/>
          <w:sz w:val="22"/>
          <w:szCs w:val="22"/>
        </w:rPr>
        <w:t>ied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</w:rPr>
      </w:pPr>
      <w:r w:rsidRPr="004D3AF3">
        <w:rPr>
          <w:rFonts w:asciiTheme="minorHAnsi" w:hAnsiTheme="minorHAnsi"/>
          <w:sz w:val="22"/>
          <w:szCs w:val="22"/>
        </w:rPr>
        <w:t>UA: Un</w:t>
      </w:r>
      <w:r w:rsidR="00E05F76">
        <w:rPr>
          <w:rFonts w:asciiTheme="minorHAnsi" w:hAnsiTheme="minorHAnsi"/>
          <w:sz w:val="22"/>
          <w:szCs w:val="22"/>
        </w:rPr>
        <w:t>applied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</w:rPr>
      </w:pPr>
      <w:r w:rsidRPr="004D3AF3">
        <w:rPr>
          <w:rFonts w:asciiTheme="minorHAnsi" w:hAnsiTheme="minorHAnsi"/>
          <w:sz w:val="22"/>
          <w:szCs w:val="22"/>
        </w:rPr>
        <w:t xml:space="preserve">PB: </w:t>
      </w:r>
      <w:proofErr w:type="spellStart"/>
      <w:r w:rsidRPr="004D3AF3">
        <w:rPr>
          <w:rFonts w:asciiTheme="minorHAnsi" w:hAnsiTheme="minorHAnsi"/>
          <w:sz w:val="22"/>
          <w:szCs w:val="22"/>
        </w:rPr>
        <w:t>Putback</w:t>
      </w:r>
      <w:proofErr w:type="spellEnd"/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</w:rPr>
      </w:pPr>
      <w:r w:rsidRPr="004D3AF3">
        <w:rPr>
          <w:rFonts w:asciiTheme="minorHAnsi" w:hAnsiTheme="minorHAnsi"/>
          <w:sz w:val="22"/>
          <w:szCs w:val="22"/>
        </w:rPr>
        <w:t>RF: Trustee</w:t>
      </w:r>
      <w:r w:rsidR="00E05F76">
        <w:rPr>
          <w:rFonts w:asciiTheme="minorHAnsi" w:hAnsiTheme="minorHAnsi"/>
          <w:sz w:val="22"/>
          <w:szCs w:val="22"/>
        </w:rPr>
        <w:t xml:space="preserve"> refund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</w:rPr>
      </w:pPr>
      <w:r w:rsidRPr="004D3AF3">
        <w:rPr>
          <w:rFonts w:asciiTheme="minorHAnsi" w:hAnsiTheme="minorHAnsi"/>
          <w:sz w:val="22"/>
          <w:szCs w:val="22"/>
        </w:rPr>
        <w:t>M</w:t>
      </w:r>
      <w:r w:rsidR="00E05F76">
        <w:rPr>
          <w:rFonts w:asciiTheme="minorHAnsi" w:hAnsiTheme="minorHAnsi"/>
          <w:sz w:val="22"/>
          <w:szCs w:val="22"/>
        </w:rPr>
        <w:t>I</w:t>
      </w:r>
      <w:r w:rsidRPr="004D3AF3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D3AF3">
        <w:rPr>
          <w:rFonts w:asciiTheme="minorHAnsi" w:hAnsiTheme="minorHAnsi"/>
          <w:sz w:val="22"/>
          <w:szCs w:val="22"/>
        </w:rPr>
        <w:t>Miscelaneo</w:t>
      </w:r>
      <w:r w:rsidR="00E05F76">
        <w:rPr>
          <w:rFonts w:asciiTheme="minorHAnsi" w:hAnsiTheme="minorHAnsi"/>
          <w:sz w:val="22"/>
          <w:szCs w:val="22"/>
        </w:rPr>
        <w:t>us</w:t>
      </w:r>
      <w:proofErr w:type="spellEnd"/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</w:rPr>
      </w:pPr>
      <w:r w:rsidRPr="004D3AF3">
        <w:rPr>
          <w:rFonts w:asciiTheme="minorHAnsi" w:hAnsiTheme="minorHAnsi"/>
          <w:sz w:val="22"/>
          <w:szCs w:val="22"/>
        </w:rPr>
        <w:t xml:space="preserve">CO: </w:t>
      </w:r>
      <w:proofErr w:type="spellStart"/>
      <w:r w:rsidRPr="004D3AF3">
        <w:rPr>
          <w:rFonts w:asciiTheme="minorHAnsi" w:hAnsiTheme="minorHAnsi"/>
          <w:sz w:val="22"/>
          <w:szCs w:val="22"/>
        </w:rPr>
        <w:t>ChargeOf</w:t>
      </w:r>
      <w:r w:rsidR="00E05F76">
        <w:rPr>
          <w:rFonts w:asciiTheme="minorHAnsi" w:hAnsiTheme="minorHAnsi"/>
          <w:sz w:val="22"/>
          <w:szCs w:val="22"/>
        </w:rPr>
        <w:t>f</w:t>
      </w:r>
      <w:proofErr w:type="spellEnd"/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</w:rPr>
      </w:pP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</w:rPr>
      </w:pP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</w:rPr>
      </w:pPr>
      <w:proofErr w:type="spellStart"/>
      <w:r w:rsidRPr="004D3AF3">
        <w:rPr>
          <w:rFonts w:asciiTheme="minorHAnsi" w:hAnsiTheme="minorHAnsi"/>
          <w:sz w:val="22"/>
          <w:szCs w:val="22"/>
        </w:rPr>
        <w:t>Vuelve</w:t>
      </w:r>
      <w:proofErr w:type="spellEnd"/>
      <w:r w:rsidRPr="004D3AF3">
        <w:rPr>
          <w:rFonts w:asciiTheme="minorHAnsi" w:hAnsiTheme="minorHAnsi"/>
          <w:sz w:val="22"/>
          <w:szCs w:val="22"/>
        </w:rPr>
        <w:t xml:space="preserve"> al Accounting report (Excel):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y</w:t>
      </w:r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mete los datos anteriores en las columnas del Excel que corresponde (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AP,UA,etc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>). 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 xml:space="preserve">Hay columna que suma todo y chequea con la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gross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si hay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dif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(no tiene tolerancia, si pasa, es algo que se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cargo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mal...o en maxis o los de India).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>Todo Esto se va repitiendo por cada cuenta de Servicer.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>Hay que tener en cuenta que las columnas (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AP</w:t>
      </w: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,UA,etc</w:t>
      </w:r>
      <w:proofErr w:type="spellEnd"/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) son las sumatorias de los valores encontrados en cada una de las cuentas de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seervicers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(Ejemplo: en la columna AP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estara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la sumatoria del valor de AP de ANZ123 + AP de ANZ2023)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> 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 xml:space="preserve">A la derecha de todo el excel hay un tabla de los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Remits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(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remits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files). Columnas 1/2/3/4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>Vuelve a maxis 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Process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- file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loads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-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remit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loads</w:t>
      </w:r>
      <w:proofErr w:type="spellEnd"/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selecciono</w:t>
      </w:r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el servicer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spellStart"/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boton</w:t>
      </w:r>
      <w:proofErr w:type="spellEnd"/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proceed</w:t>
      </w:r>
      <w:proofErr w:type="spellEnd"/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spellStart"/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boton</w:t>
      </w:r>
      <w:proofErr w:type="spellEnd"/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Browse</w:t>
      </w:r>
      <w:proofErr w:type="spellEnd"/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busca</w:t>
      </w:r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manualmente el file con la fecha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dia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de hoy (es el que le dejo en cierto path india)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selecciona</w:t>
      </w:r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el file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Request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Steps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: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Validate</w:t>
      </w:r>
      <w:proofErr w:type="spellEnd"/>
    </w:p>
    <w:p w:rsidR="00DC6EDB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</w:p>
    <w:p w:rsidR="004D3AF3" w:rsidRPr="004D3AF3" w:rsidRDefault="004D3AF3" w:rsidP="00DC6EDB">
      <w:pPr>
        <w:rPr>
          <w:rFonts w:asciiTheme="minorHAnsi" w:hAnsiTheme="minorHAnsi"/>
          <w:sz w:val="22"/>
          <w:szCs w:val="22"/>
          <w:lang w:val="es-ES_tradnl"/>
        </w:rPr>
      </w:pPr>
      <w:r>
        <w:rPr>
          <w:rFonts w:asciiTheme="minorHAnsi" w:hAnsiTheme="minorHAnsi"/>
          <w:sz w:val="22"/>
          <w:szCs w:val="22"/>
          <w:lang w:val="es-ES_tradnl"/>
        </w:rPr>
        <w:t>Servicer Exchange es cuando se deposita en una cuenta de un servicer incorrecto y entonces lo devuelven al servicer correcto.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va</w:t>
      </w:r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a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request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history</w:t>
      </w:r>
      <w:proofErr w:type="spellEnd"/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>Search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busca</w:t>
      </w:r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uno que dice:  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Remit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Load -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Validate</w:t>
      </w:r>
      <w:proofErr w:type="spellEnd"/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le</w:t>
      </w:r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da doble click y mira el campo File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remit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account</w:t>
      </w:r>
      <w:proofErr w:type="spellEnd"/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y</w:t>
      </w:r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lo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tipea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en el Excel en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al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columna File1/2/3/4/5 (no importa el orden horizontal)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 xml:space="preserve">Si la columna de control (la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ultima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) le da 0 quiere decir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esta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listo para postear.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 xml:space="preserve">Vuelve a la pantalla de maxis donde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pusismos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validate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>.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>Post without suspense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spellStart"/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boton</w:t>
      </w:r>
      <w:proofErr w:type="spellEnd"/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process</w:t>
      </w:r>
      <w:proofErr w:type="spellEnd"/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tarda</w:t>
      </w:r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>...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 xml:space="preserve">Mira la pantalla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request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</w:t>
      </w:r>
      <w:proofErr w:type="spellStart"/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history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...</w:t>
      </w:r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hace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refresh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cada tanto hasta que diga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completed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>.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>Esto termina impactando en un Claim Id que luego termina impactando en el General Ledger.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>Copia los datos del Excel como valores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r w:rsidRPr="004D3AF3">
        <w:rPr>
          <w:rFonts w:asciiTheme="minorHAnsi" w:hAnsiTheme="minorHAnsi"/>
          <w:sz w:val="22"/>
          <w:szCs w:val="22"/>
          <w:lang w:val="es-ES_tradnl"/>
        </w:rPr>
        <w:t xml:space="preserve">Corre 4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queryes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en maxis (las tiene anotadas en {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REgion</w:t>
      </w:r>
      <w:proofErr w:type="spellEnd"/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}_</w:t>
      </w:r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>Excel NetCashs.xls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y</w:t>
      </w:r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exporta a excel los resultados de cada una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esta</w:t>
      </w:r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expresado por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max_fox_dealno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(adentro puede contener muchas Claims Id)</w:t>
      </w: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va</w:t>
      </w:r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pegando los resultado en las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difernete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solapas del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excel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del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netcash</w:t>
      </w:r>
      <w:proofErr w:type="spellEnd"/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</w:p>
    <w:p w:rsidR="00DC6EDB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</w:p>
    <w:p w:rsidR="004A5B78" w:rsidRPr="004D3AF3" w:rsidRDefault="00DC6EDB" w:rsidP="00DC6EDB">
      <w:pPr>
        <w:rPr>
          <w:rFonts w:asciiTheme="minorHAnsi" w:hAnsiTheme="minorHAnsi"/>
          <w:sz w:val="22"/>
          <w:szCs w:val="22"/>
          <w:lang w:val="es-ES_tradnl"/>
        </w:rPr>
      </w:pPr>
      <w:proofErr w:type="gramStart"/>
      <w:r w:rsidRPr="004D3AF3">
        <w:rPr>
          <w:rFonts w:asciiTheme="minorHAnsi" w:hAnsiTheme="minorHAnsi"/>
          <w:sz w:val="22"/>
          <w:szCs w:val="22"/>
          <w:lang w:val="es-ES_tradnl"/>
        </w:rPr>
        <w:t>tiene</w:t>
      </w:r>
      <w:proofErr w:type="gram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un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caudro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que hace </w:t>
      </w:r>
      <w:proofErr w:type="spellStart"/>
      <w:r w:rsidRPr="004D3AF3">
        <w:rPr>
          <w:rFonts w:asciiTheme="minorHAnsi" w:hAnsiTheme="minorHAnsi"/>
          <w:sz w:val="22"/>
          <w:szCs w:val="22"/>
          <w:lang w:val="es-ES_tradnl"/>
        </w:rPr>
        <w:t>calculos</w:t>
      </w:r>
      <w:proofErr w:type="spellEnd"/>
      <w:r w:rsidRPr="004D3AF3">
        <w:rPr>
          <w:rFonts w:asciiTheme="minorHAnsi" w:hAnsiTheme="minorHAnsi"/>
          <w:sz w:val="22"/>
          <w:szCs w:val="22"/>
          <w:lang w:val="es-ES_tradnl"/>
        </w:rPr>
        <w:t xml:space="preserve"> para determinar si da.</w:t>
      </w:r>
    </w:p>
    <w:sectPr w:rsidR="004A5B78" w:rsidRPr="004D3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6053"/>
    <w:multiLevelType w:val="hybridMultilevel"/>
    <w:tmpl w:val="5850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322E6"/>
    <w:multiLevelType w:val="hybridMultilevel"/>
    <w:tmpl w:val="2A86D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B3CF2"/>
    <w:multiLevelType w:val="multilevel"/>
    <w:tmpl w:val="8672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446893"/>
    <w:multiLevelType w:val="hybridMultilevel"/>
    <w:tmpl w:val="51C0B9D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0CE85079"/>
    <w:multiLevelType w:val="multilevel"/>
    <w:tmpl w:val="DE66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840761"/>
    <w:multiLevelType w:val="multilevel"/>
    <w:tmpl w:val="6C0E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F903D5E"/>
    <w:multiLevelType w:val="hybridMultilevel"/>
    <w:tmpl w:val="ACF4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AF3E24"/>
    <w:multiLevelType w:val="hybridMultilevel"/>
    <w:tmpl w:val="62F6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2312F"/>
    <w:multiLevelType w:val="multilevel"/>
    <w:tmpl w:val="3C9A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5476B12"/>
    <w:multiLevelType w:val="hybridMultilevel"/>
    <w:tmpl w:val="117AC1CE"/>
    <w:lvl w:ilvl="0" w:tplc="6D2E0DE2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0C1B38"/>
    <w:multiLevelType w:val="hybridMultilevel"/>
    <w:tmpl w:val="C8B8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A56EDE"/>
    <w:multiLevelType w:val="hybridMultilevel"/>
    <w:tmpl w:val="C9E6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863922"/>
    <w:multiLevelType w:val="multilevel"/>
    <w:tmpl w:val="261076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3">
    <w:nsid w:val="23BF09D1"/>
    <w:multiLevelType w:val="hybridMultilevel"/>
    <w:tmpl w:val="76F27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A9157B"/>
    <w:multiLevelType w:val="multilevel"/>
    <w:tmpl w:val="A136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DED0F41"/>
    <w:multiLevelType w:val="multilevel"/>
    <w:tmpl w:val="B448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FD714B0"/>
    <w:multiLevelType w:val="hybridMultilevel"/>
    <w:tmpl w:val="6286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3D1E58"/>
    <w:multiLevelType w:val="hybridMultilevel"/>
    <w:tmpl w:val="9E70A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DF7FEE"/>
    <w:multiLevelType w:val="multilevel"/>
    <w:tmpl w:val="5C62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6464B62"/>
    <w:multiLevelType w:val="hybridMultilevel"/>
    <w:tmpl w:val="79789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D379F7"/>
    <w:multiLevelType w:val="hybridMultilevel"/>
    <w:tmpl w:val="7EFA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DE2D3A"/>
    <w:multiLevelType w:val="multilevel"/>
    <w:tmpl w:val="6650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4B328AE"/>
    <w:multiLevelType w:val="multilevel"/>
    <w:tmpl w:val="C5F0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7519CC"/>
    <w:multiLevelType w:val="multilevel"/>
    <w:tmpl w:val="981C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42E7EA1"/>
    <w:multiLevelType w:val="multilevel"/>
    <w:tmpl w:val="6F9E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D6578DA"/>
    <w:multiLevelType w:val="hybridMultilevel"/>
    <w:tmpl w:val="3BCE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CC3C16"/>
    <w:multiLevelType w:val="hybridMultilevel"/>
    <w:tmpl w:val="79789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AC3DEC"/>
    <w:multiLevelType w:val="multilevel"/>
    <w:tmpl w:val="8B8C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BF4093D"/>
    <w:multiLevelType w:val="hybridMultilevel"/>
    <w:tmpl w:val="20C22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17"/>
  </w:num>
  <w:num w:numId="5">
    <w:abstractNumId w:val="16"/>
  </w:num>
  <w:num w:numId="6">
    <w:abstractNumId w:val="25"/>
  </w:num>
  <w:num w:numId="7">
    <w:abstractNumId w:val="8"/>
  </w:num>
  <w:num w:numId="8">
    <w:abstractNumId w:val="27"/>
  </w:num>
  <w:num w:numId="9">
    <w:abstractNumId w:val="15"/>
  </w:num>
  <w:num w:numId="10">
    <w:abstractNumId w:val="2"/>
  </w:num>
  <w:num w:numId="11">
    <w:abstractNumId w:val="21"/>
  </w:num>
  <w:num w:numId="12">
    <w:abstractNumId w:val="22"/>
  </w:num>
  <w:num w:numId="13">
    <w:abstractNumId w:val="5"/>
  </w:num>
  <w:num w:numId="14">
    <w:abstractNumId w:val="24"/>
  </w:num>
  <w:num w:numId="15">
    <w:abstractNumId w:val="23"/>
  </w:num>
  <w:num w:numId="16">
    <w:abstractNumId w:val="18"/>
  </w:num>
  <w:num w:numId="17">
    <w:abstractNumId w:val="14"/>
  </w:num>
  <w:num w:numId="18">
    <w:abstractNumId w:val="4"/>
  </w:num>
  <w:num w:numId="19">
    <w:abstractNumId w:val="9"/>
  </w:num>
  <w:num w:numId="20">
    <w:abstractNumId w:val="19"/>
  </w:num>
  <w:num w:numId="21">
    <w:abstractNumId w:val="26"/>
  </w:num>
  <w:num w:numId="22">
    <w:abstractNumId w:val="10"/>
  </w:num>
  <w:num w:numId="23">
    <w:abstractNumId w:val="28"/>
  </w:num>
  <w:num w:numId="24">
    <w:abstractNumId w:val="3"/>
  </w:num>
  <w:num w:numId="25">
    <w:abstractNumId w:val="0"/>
  </w:num>
  <w:num w:numId="26">
    <w:abstractNumId w:val="6"/>
  </w:num>
  <w:num w:numId="27">
    <w:abstractNumId w:val="12"/>
  </w:num>
  <w:num w:numId="28">
    <w:abstractNumId w:val="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5F7"/>
    <w:rsid w:val="000005F7"/>
    <w:rsid w:val="00015F42"/>
    <w:rsid w:val="000C77D7"/>
    <w:rsid w:val="00193049"/>
    <w:rsid w:val="001D2728"/>
    <w:rsid w:val="00254CBE"/>
    <w:rsid w:val="00275F30"/>
    <w:rsid w:val="0034331B"/>
    <w:rsid w:val="00395F03"/>
    <w:rsid w:val="003A25AA"/>
    <w:rsid w:val="003F11B8"/>
    <w:rsid w:val="00421BA6"/>
    <w:rsid w:val="0043461D"/>
    <w:rsid w:val="00435FD1"/>
    <w:rsid w:val="004842D0"/>
    <w:rsid w:val="00497DC7"/>
    <w:rsid w:val="004A5B78"/>
    <w:rsid w:val="004D3AF3"/>
    <w:rsid w:val="004D57E2"/>
    <w:rsid w:val="00570BBF"/>
    <w:rsid w:val="005E7290"/>
    <w:rsid w:val="00616848"/>
    <w:rsid w:val="00631D7B"/>
    <w:rsid w:val="00637579"/>
    <w:rsid w:val="00686C6B"/>
    <w:rsid w:val="006968C9"/>
    <w:rsid w:val="00726BCB"/>
    <w:rsid w:val="0076536A"/>
    <w:rsid w:val="007E6B06"/>
    <w:rsid w:val="00806424"/>
    <w:rsid w:val="00822803"/>
    <w:rsid w:val="008412D7"/>
    <w:rsid w:val="0089431D"/>
    <w:rsid w:val="00895F66"/>
    <w:rsid w:val="008D2C64"/>
    <w:rsid w:val="00996DEA"/>
    <w:rsid w:val="009C4056"/>
    <w:rsid w:val="009D6D36"/>
    <w:rsid w:val="00A0296E"/>
    <w:rsid w:val="00A1558E"/>
    <w:rsid w:val="00A36246"/>
    <w:rsid w:val="00A53CC2"/>
    <w:rsid w:val="00A57E2D"/>
    <w:rsid w:val="00A64435"/>
    <w:rsid w:val="00A72769"/>
    <w:rsid w:val="00A73E8C"/>
    <w:rsid w:val="00A825ED"/>
    <w:rsid w:val="00B92FFA"/>
    <w:rsid w:val="00BC5B76"/>
    <w:rsid w:val="00C27A91"/>
    <w:rsid w:val="00C30703"/>
    <w:rsid w:val="00C53677"/>
    <w:rsid w:val="00CC6FF5"/>
    <w:rsid w:val="00CD54A1"/>
    <w:rsid w:val="00D74CF1"/>
    <w:rsid w:val="00D8230C"/>
    <w:rsid w:val="00DC6EDB"/>
    <w:rsid w:val="00E05F76"/>
    <w:rsid w:val="00E16B00"/>
    <w:rsid w:val="00E36BD4"/>
    <w:rsid w:val="00E75A30"/>
    <w:rsid w:val="00ED1AB7"/>
    <w:rsid w:val="00F61CE6"/>
    <w:rsid w:val="00FD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5F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05F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5F66"/>
    <w:pPr>
      <w:ind w:left="720"/>
      <w:contextualSpacing/>
    </w:pPr>
  </w:style>
  <w:style w:type="paragraph" w:styleId="Revision">
    <w:name w:val="Revision"/>
    <w:hidden/>
    <w:uiPriority w:val="99"/>
    <w:semiHidden/>
    <w:rsid w:val="00686C6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27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5F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05F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5F66"/>
    <w:pPr>
      <w:ind w:left="720"/>
      <w:contextualSpacing/>
    </w:pPr>
  </w:style>
  <w:style w:type="paragraph" w:styleId="Revision">
    <w:name w:val="Revision"/>
    <w:hidden/>
    <w:uiPriority w:val="99"/>
    <w:semiHidden/>
    <w:rsid w:val="00686C6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27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naeast.ad.jpmorganchase.com\amerib$\gmonba\BEAR\GLA_VOL005\DEPT\MAX\COMMON\DATA\MAXIS\projects\2017\Opics%20TakeOut\MAXIS%20-%20OPICS%20Project\Archivos%20Excel%20Middle%20Office\Morning%20Numbers%20(Daily)\%20zz-Max_Call_&amp;_Notice_Macro_v1_4.x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\\naeast.ad.jpmorganchase.com\amerib$\gmonba\BEAR\GLA_VOL005\DEPT\MAX\COMMON\DATA\MAXIS\projects\2017\Opics%20TakeOut\MAXIS%20-%20OPICS%20Project\Archivos%20Excel%20Middle%20Office\Morning%20Numbers%20(Daily)\" TargetMode="External"/><Relationship Id="rId12" Type="http://schemas.openxmlformats.org/officeDocument/2006/relationships/hyperlink" Target="file:///\\naeast.ad.jpmorganchase.com\amerib$\gmonba\BEAR\GLA_VOL005\DEPT\MAX\COMMON\DATA\MAXIS\projects\2017\Opics%20TakeOut\MAXIS%20-%20OPICS%20Project\Archivos%20Excel%20Middle%20Office\Reportes%20de%20OPICS\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naeast.ad.jpmorganchase.com\amerib$\gmonba\BEAR\GLA_VOL005\DEPT\MAX\COMMON\DATA\MAXIS\projects\2017\Opics%20TakeOut\MAXIS%20-%20OPICS%20Project\Archivos%20Excel%20Middle%20Office\Borrows\" TargetMode="External"/><Relationship Id="rId5" Type="http://schemas.openxmlformats.org/officeDocument/2006/relationships/settings" Target="settings.xml"/><Relationship Id="rId10" Type="http://schemas.openxmlformats.org/officeDocument/2006/relationships/hyperlink" Target="file:///\\naeast.ad.jpmorganchase.com\amerib$\gmonba\BEAR\GLA_VOL005\DEPT\MAX\COMMON\DATA\MAXIS\projects\2017\Opics%20TakeOut\GL%20Transactions\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\\naeast.ad.jpmorganchase.com\amerib$\gmonba\BEAR\GLA_VOL005\DEPT\MAX\COMMON\DATA\MAXIS\projects\2017\Opics%20TakeOut\MAXIS%20-%20OPICS%20Project\Archivos%20Excel%20Middle%20Office\Morning%20Numbers%20(Daily)\%20Max%20II%20Call%20%20Notice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CB801-5A63-42C1-B1F9-1C26FF035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8</Pages>
  <Words>4345</Words>
  <Characters>24771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29058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Suarez, Marianela</dc:creator>
  <cp:lastModifiedBy>Culebras, Sebastian</cp:lastModifiedBy>
  <cp:revision>14</cp:revision>
  <cp:lastPrinted>2017-09-13T17:55:00Z</cp:lastPrinted>
  <dcterms:created xsi:type="dcterms:W3CDTF">2017-09-13T18:03:00Z</dcterms:created>
  <dcterms:modified xsi:type="dcterms:W3CDTF">2017-10-02T15:44:00Z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-119414320</vt:i4>
  </property>
</Properties>
</file>